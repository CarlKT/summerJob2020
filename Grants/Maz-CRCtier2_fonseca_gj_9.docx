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DD59B" w14:textId="101A1B90" w:rsidR="00336706" w:rsidRPr="00E560E2" w:rsidDel="00B95FB7" w:rsidRDefault="00336706" w:rsidP="0043081B">
      <w:pPr>
        <w:widowControl w:val="0"/>
        <w:spacing w:line="240" w:lineRule="auto"/>
        <w:contextualSpacing/>
        <w:jc w:val="both"/>
        <w:rPr>
          <w:del w:id="0" w:author="Gregory Fonseca" w:date="2020-05-29T21:17:00Z"/>
          <w:rFonts w:ascii="Times New Roman" w:hAnsi="Times New Roman"/>
          <w:sz w:val="24"/>
          <w:szCs w:val="24"/>
          <w:lang w:val="en-CA"/>
        </w:rPr>
      </w:pPr>
      <w:del w:id="1" w:author="Gregory Fonseca" w:date="2020-05-29T21:17:00Z">
        <w:r w:rsidRPr="00E560E2" w:rsidDel="00B95FB7">
          <w:rPr>
            <w:rFonts w:ascii="Times New Roman" w:hAnsi="Times New Roman"/>
            <w:b/>
            <w:sz w:val="24"/>
            <w:szCs w:val="24"/>
            <w:lang w:val="en-CA"/>
          </w:rPr>
          <w:delText xml:space="preserve">Executive Summary: </w:delText>
        </w:r>
        <w:r w:rsidR="00D35B94" w:rsidRPr="00E560E2" w:rsidDel="00B95FB7">
          <w:rPr>
            <w:rFonts w:ascii="Times New Roman" w:hAnsi="Times New Roman"/>
            <w:sz w:val="24"/>
            <w:szCs w:val="24"/>
            <w:lang w:val="en-CA"/>
          </w:rPr>
          <w:delText xml:space="preserve">In our work, we will identify </w:delText>
        </w:r>
        <w:r w:rsidR="00A23D9F" w:rsidRPr="00E560E2" w:rsidDel="00B95FB7">
          <w:rPr>
            <w:rFonts w:ascii="Times New Roman" w:hAnsi="Times New Roman"/>
            <w:sz w:val="24"/>
            <w:szCs w:val="24"/>
            <w:lang w:val="en-CA"/>
          </w:rPr>
          <w:delText xml:space="preserve">aspects of myeloid driven inflamm-aging which lead to a predisposition to fibrotic development </w:delText>
        </w:r>
        <w:r w:rsidR="00192891" w:rsidRPr="00E560E2" w:rsidDel="00B95FB7">
          <w:rPr>
            <w:rFonts w:ascii="Times New Roman" w:hAnsi="Times New Roman"/>
            <w:sz w:val="24"/>
            <w:szCs w:val="24"/>
            <w:lang w:val="en-CA"/>
          </w:rPr>
          <w:delText>and</w:delText>
        </w:r>
        <w:r w:rsidR="00A23D9F" w:rsidRPr="00E560E2" w:rsidDel="00B95FB7">
          <w:rPr>
            <w:rFonts w:ascii="Times New Roman" w:hAnsi="Times New Roman"/>
            <w:sz w:val="24"/>
            <w:szCs w:val="24"/>
            <w:lang w:val="en-CA"/>
          </w:rPr>
          <w:delText xml:space="preserve"> disease progression in IPF</w:delText>
        </w:r>
        <w:r w:rsidR="0094460C" w:rsidRPr="00E560E2" w:rsidDel="00B95FB7">
          <w:rPr>
            <w:rFonts w:ascii="Times New Roman" w:hAnsi="Times New Roman"/>
            <w:sz w:val="24"/>
            <w:szCs w:val="24"/>
            <w:lang w:val="en-CA"/>
          </w:rPr>
          <w:delText>.</w:delText>
        </w:r>
      </w:del>
    </w:p>
    <w:p w14:paraId="3E284592" w14:textId="54A029D2" w:rsidR="00336706" w:rsidRPr="00E560E2" w:rsidDel="00B95FB7" w:rsidRDefault="00336706">
      <w:pPr>
        <w:widowControl w:val="0"/>
        <w:spacing w:line="240" w:lineRule="auto"/>
        <w:contextualSpacing/>
        <w:jc w:val="both"/>
        <w:rPr>
          <w:del w:id="2" w:author="Gregory Fonseca" w:date="2020-05-29T21:17:00Z"/>
          <w:rFonts w:ascii="Times New Roman" w:hAnsi="Times New Roman"/>
          <w:b/>
          <w:sz w:val="24"/>
          <w:szCs w:val="24"/>
          <w:lang w:val="en-CA"/>
        </w:rPr>
      </w:pPr>
    </w:p>
    <w:p w14:paraId="37615E64" w14:textId="77777777" w:rsidR="00276216" w:rsidRDefault="001335B9" w:rsidP="00B568A2">
      <w:pPr>
        <w:spacing w:after="0" w:line="240" w:lineRule="auto"/>
        <w:ind w:right="57"/>
        <w:contextualSpacing/>
        <w:jc w:val="both"/>
        <w:rPr>
          <w:ins w:id="3" w:author="Gregory Fonseca" w:date="2020-05-29T20:35:00Z"/>
          <w:rFonts w:ascii="Times New Roman" w:hAnsi="Times New Roman"/>
          <w:b/>
          <w:sz w:val="24"/>
          <w:szCs w:val="24"/>
          <w:lang w:val="en-CA"/>
        </w:rPr>
      </w:pPr>
      <w:commentRangeStart w:id="4"/>
      <w:r w:rsidRPr="00E560E2">
        <w:rPr>
          <w:rFonts w:ascii="Times New Roman" w:hAnsi="Times New Roman"/>
          <w:b/>
          <w:sz w:val="24"/>
          <w:szCs w:val="24"/>
          <w:lang w:val="en-CA"/>
        </w:rPr>
        <w:t xml:space="preserve">Context: </w:t>
      </w:r>
      <w:commentRangeEnd w:id="4"/>
      <w:r w:rsidR="00253A9F">
        <w:rPr>
          <w:rStyle w:val="CommentReference"/>
        </w:rPr>
        <w:commentReference w:id="4"/>
      </w:r>
    </w:p>
    <w:p w14:paraId="00F78BA6" w14:textId="20B5F86F" w:rsidR="00EC198F" w:rsidRPr="004D6718" w:rsidRDefault="00276216">
      <w:pPr>
        <w:spacing w:after="0" w:line="240" w:lineRule="auto"/>
        <w:ind w:right="57"/>
        <w:contextualSpacing/>
        <w:jc w:val="both"/>
        <w:rPr>
          <w:rFonts w:ascii="Times New Roman" w:eastAsia="Times New Roman" w:hAnsi="Times New Roman"/>
          <w:sz w:val="24"/>
          <w:szCs w:val="24"/>
        </w:rPr>
      </w:pPr>
      <w:ins w:id="5" w:author="Gregory Fonseca" w:date="2020-05-29T20:35:00Z">
        <w:r w:rsidRPr="00276216">
          <w:rPr>
            <w:rFonts w:ascii="Times New Roman" w:hAnsi="Times New Roman"/>
            <w:bCs/>
            <w:i/>
            <w:iCs/>
            <w:sz w:val="24"/>
            <w:szCs w:val="24"/>
            <w:u w:val="single"/>
            <w:lang w:val="en-CA"/>
            <w:rPrChange w:id="6" w:author="Gregory Fonseca" w:date="2020-05-29T20:38:00Z">
              <w:rPr>
                <w:rFonts w:ascii="Times New Roman" w:hAnsi="Times New Roman"/>
                <w:b/>
                <w:sz w:val="24"/>
                <w:szCs w:val="24"/>
                <w:lang w:val="en-CA"/>
              </w:rPr>
            </w:rPrChange>
          </w:rPr>
          <w:t>Focus of the study:</w:t>
        </w:r>
        <w:r w:rsidRPr="00276216">
          <w:rPr>
            <w:rFonts w:ascii="Times New Roman" w:hAnsi="Times New Roman"/>
            <w:bCs/>
            <w:i/>
            <w:iCs/>
            <w:sz w:val="24"/>
            <w:szCs w:val="24"/>
            <w:lang w:val="en-CA"/>
            <w:rPrChange w:id="7" w:author="Gregory Fonseca" w:date="2020-05-29T20:38:00Z">
              <w:rPr>
                <w:rFonts w:ascii="Times New Roman" w:hAnsi="Times New Roman"/>
                <w:b/>
                <w:sz w:val="24"/>
                <w:szCs w:val="24"/>
                <w:lang w:val="en-CA"/>
              </w:rPr>
            </w:rPrChange>
          </w:rPr>
          <w:t xml:space="preserve"> </w:t>
        </w:r>
      </w:ins>
      <w:r w:rsidR="00C42CD2" w:rsidRPr="004D6718">
        <w:rPr>
          <w:rFonts w:ascii="Times New Roman" w:eastAsia="Times New Roman" w:hAnsi="Times New Roman"/>
          <w:sz w:val="24"/>
          <w:szCs w:val="24"/>
        </w:rPr>
        <w:t>E</w:t>
      </w:r>
      <w:r w:rsidR="0019184D" w:rsidRPr="004D6718">
        <w:rPr>
          <w:rFonts w:ascii="Times New Roman" w:eastAsia="Times New Roman" w:hAnsi="Times New Roman"/>
          <w:sz w:val="24"/>
          <w:szCs w:val="24"/>
        </w:rPr>
        <w:t>ach day</w:t>
      </w:r>
      <w:ins w:id="8" w:author="Gregory Fonseca" w:date="2020-05-30T08:55:00Z">
        <w:r w:rsidR="000A7973">
          <w:rPr>
            <w:rFonts w:ascii="Times New Roman" w:eastAsia="Times New Roman" w:hAnsi="Times New Roman"/>
            <w:sz w:val="24"/>
            <w:szCs w:val="24"/>
          </w:rPr>
          <w:t>,</w:t>
        </w:r>
      </w:ins>
      <w:r w:rsidR="0019184D" w:rsidRPr="004D6718">
        <w:rPr>
          <w:rFonts w:ascii="Times New Roman" w:eastAsia="Times New Roman" w:hAnsi="Times New Roman"/>
          <w:sz w:val="24"/>
          <w:szCs w:val="24"/>
        </w:rPr>
        <w:t xml:space="preserve"> the lung is exposed to ~10</w:t>
      </w:r>
      <w:r w:rsidR="006C19C6" w:rsidRPr="004D6718">
        <w:rPr>
          <w:rFonts w:ascii="Times New Roman" w:eastAsia="Times New Roman" w:hAnsi="Times New Roman"/>
          <w:sz w:val="24"/>
          <w:szCs w:val="24"/>
        </w:rPr>
        <w:t>,</w:t>
      </w:r>
      <w:r w:rsidR="0019184D" w:rsidRPr="004D6718">
        <w:rPr>
          <w:rFonts w:ascii="Times New Roman" w:eastAsia="Times New Roman" w:hAnsi="Times New Roman"/>
          <w:sz w:val="24"/>
          <w:szCs w:val="24"/>
        </w:rPr>
        <w:t>000L of air containing environmental particulates and potentially infectious materials</w:t>
      </w:r>
      <w:r w:rsidR="0019184D" w:rsidRPr="004D6718">
        <w:rPr>
          <w:rFonts w:ascii="Times New Roman" w:hAnsi="Times New Roman"/>
          <w:sz w:val="24"/>
          <w:szCs w:val="24"/>
        </w:rPr>
        <w:fldChar w:fldCharType="begin" w:fldLock="1"/>
      </w:r>
      <w:r w:rsidR="0019184D" w:rsidRPr="004D6718">
        <w:rPr>
          <w:rFonts w:ascii="Times New Roman" w:hAnsi="Times New Roman"/>
          <w:sz w:val="24"/>
          <w:szCs w:val="24"/>
        </w:rPr>
        <w:instrText>ADDIN CSL_CITATION {"citationItems":[{"id":"ITEM-1","itemData":{"DOI":"10.2147/COPD.S176122","ISSN":"1178-2005","PMID":"30349237","abstract":"COPD is characterized by chronic bronchitis, chronic airway obstruction, and emphysema, leading to a progressive and irreversible decline in lung function. Inflammation is central for the development of COPD. Chronic inflammation in COPD mainly involves the infiltration of neutrophils, macrophages, lymphocytes, and other inflammatory cells into the small airways. The contribution of resident airway structural cells to the inflammatory process is also important in COPD. Airway remodeling consists of detrimental changes in structural tissues and cells including airway wall thickening, epithelial metaplasia, goblet cell hypertrophy, and smooth muscle hyperplasia. Persistent airway inflammation might contribute to airway remodeling and small airway obstruction. However, the underlying mechanisms remain unclear. In this review, we will provide an overview of recent insights into the role of major immunoinflammatory cells in COPD airway remodeling.","author":[{"dropping-particle":"","family":"Wang","given":"Yujie","non-dropping-particle":"","parse-names":false,"suffix":""},{"dropping-particle":"","family":"Xu","given":"Jiayan","non-dropping-particle":"","parse-names":false,"suffix":""},{"dropping-particle":"","family":"Meng","given":"Yaqi","non-dropping-particle":"","parse-names":false,"suffix":""},{"dropping-particle":"","family":"Adcock","given":"Ian M","non-dropping-particle":"","parse-names":false,"suffix":""},{"dropping-particle":"","family":"Yao","given":"Xin","non-dropping-particle":"","parse-names":false,"suffix":""}],"container-title":"International Journal of Chronic Obstructive Pulmonary Disease","id":"ITEM-1","issued":{"date-parts":[["2018","10"]]},"page":"3341-3348","title":"Role of inflammatory cells in airway remodeling in COPD","type":"article-journal","volume":"Volume 13"},"uris":["http://www.mendeley.com/documents/?uuid=222717a8-91ee-315c-8ba5-aa42a0e259f5"]},{"id":"ITEM-2","itemData":{"DOI":"10.3389/fimmu.2018.01777","ISSN":"1664-3224","PMID":"30108592","abstract":"Pathogen persistence in the respiratory tract is an important preoccupation, and of particular relevance to infectious diseases such as tuberculosis. The equilibrium between elimination of pathogens and the magnitude of the host response is a sword of Damocles for susceptible patients. The alveolar macrophage is the first sentinel of the respiratory tree and constitutes the dominant immune cell in the steady state. This immune cell is a key player in the balance between defense against pathogens and tolerance toward innocuous stimuli. This review focuses on the role of alveolar macrophages in limiting lung tissue damage from potentially innocuous stimuli and from infections, processes that are relevant to appropriate tolerance of potential causes of lung disease. Notably, the different anti-inflammatory strategies employed by alveolar macrophages and lung tissue damage control are explored. These two properties, in addition to macrophage manipulation by pathogens, are discussed to explain how alveolar macrophages may drive pathogen persistence in the airways.","author":[{"dropping-particle":"","family":"Allard","given":"Benoit","non-dropping-particle":"","parse-names":false,"suffix":""},{"dropping-particle":"","family":"Panariti","given":"Alice","non-dropping-particle":"","parse-names":false,"suffix":""},{"dropping-particle":"","family":"Martin","given":"James G","non-dropping-particle":"","parse-names":false,"suffix":""}],"container-title":"Frontiers in immunology","id":"ITEM-2","issued":{"date-parts":[["2018","7","31"]]},"page":"1777","title":"Alveolar Macrophages in the Resolution of Inflammation, Tissue Repair, and Tolerance to Infection.","type":"article-journal","volume":"9"},"uris":["http://www.mendeley.com/documents/?uuid=293d8eba-afd0-3e2c-8fd9-4a2826148901"]}],"mendeley":{"formattedCitation":"&lt;sup&gt;1,2&lt;/sup&gt;","plainTextFormattedCitation":"1,2","previouslyFormattedCitation":"&lt;sup&gt;1,2&lt;/sup&gt;"},"properties":{"noteIndex":0},"schema":"https://github.com/citation-style-language/schema/raw/master/csl-citation.json"}</w:instrText>
      </w:r>
      <w:r w:rsidR="0019184D" w:rsidRPr="004D6718">
        <w:rPr>
          <w:rFonts w:ascii="Times New Roman" w:hAnsi="Times New Roman"/>
          <w:sz w:val="24"/>
          <w:szCs w:val="24"/>
        </w:rPr>
        <w:fldChar w:fldCharType="separate"/>
      </w:r>
      <w:r w:rsidR="0019184D" w:rsidRPr="004D6718">
        <w:rPr>
          <w:rFonts w:ascii="Times New Roman" w:hAnsi="Times New Roman"/>
          <w:noProof/>
          <w:sz w:val="24"/>
          <w:szCs w:val="24"/>
          <w:vertAlign w:val="superscript"/>
        </w:rPr>
        <w:t>1,2</w:t>
      </w:r>
      <w:r w:rsidR="0019184D" w:rsidRPr="004D6718">
        <w:rPr>
          <w:rFonts w:ascii="Times New Roman" w:hAnsi="Times New Roman"/>
          <w:sz w:val="24"/>
          <w:szCs w:val="24"/>
        </w:rPr>
        <w:fldChar w:fldCharType="end"/>
      </w:r>
      <w:r w:rsidR="0019184D" w:rsidRPr="004D6718">
        <w:rPr>
          <w:rFonts w:ascii="Times New Roman" w:eastAsia="Times New Roman" w:hAnsi="Times New Roman"/>
          <w:sz w:val="24"/>
          <w:szCs w:val="24"/>
        </w:rPr>
        <w:t>. And so, the lung must perform dichotomous functions of maintaining a permeable layer for air exchange while acting as a strict barrier for external stimuli</w:t>
      </w:r>
      <w:r w:rsidR="0019184D" w:rsidRPr="004D6718">
        <w:rPr>
          <w:rFonts w:ascii="Times New Roman" w:eastAsia="Times New Roman" w:hAnsi="Times New Roman"/>
          <w:sz w:val="24"/>
          <w:szCs w:val="24"/>
        </w:rPr>
        <w:fldChar w:fldCharType="begin" w:fldLock="1"/>
      </w:r>
      <w:r w:rsidR="0019184D" w:rsidRPr="004D6718">
        <w:rPr>
          <w:rFonts w:ascii="Times New Roman" w:eastAsia="Times New Roman" w:hAnsi="Times New Roman"/>
          <w:sz w:val="24"/>
          <w:szCs w:val="24"/>
        </w:rPr>
        <w:instrText>ADDIN CSL_CITATION {"citationItems":[{"id":"ITEM-1","itemData":{"DOI":"10.3389/fimmu.2018.01777","ISSN":"1664-3224","PMID":"30108592","abstract":"Pathogen persistence in the respiratory tract is an important preoccupation, and of particular relevance to infectious diseases such as tuberculosis. The equilibrium between elimination of pathogens and the magnitude of the host response is a sword of Damocles for susceptible patients. The alveolar macrophage is the first sentinel of the respiratory tree and constitutes the dominant immune cell in the steady state. This immune cell is a key player in the balance between defense against pathogens and tolerance toward innocuous stimuli. This review focuses on the role of alveolar macrophages in limiting lung tissue damage from potentially innocuous stimuli and from infections, processes that are relevant to appropriate tolerance of potential causes of lung disease. Notably, the different anti-inflammatory strategies employed by alveolar macrophages and lung tissue damage control are explored. These two properties, in addition to macrophage manipulation by pathogens, are discussed to explain how alveolar macrophages may drive pathogen persistence in the airways.","author":[{"dropping-particle":"","family":"Allard","given":"Benoit","non-dropping-particle":"","parse-names":false,"suffix":""},{"dropping-particle":"","family":"Panariti","given":"Alice","non-dropping-particle":"","parse-names":false,"suffix":""},{"dropping-particle":"","family":"Martin","given":"James G","non-dropping-particle":"","parse-names":false,"suffix":""}],"container-title":"Frontiers in immunology","id":"ITEM-1","issued":{"date-parts":[["2018","7","31"]]},"page":"1777","title":"Alveolar Macrophages in the Resolution of Inflammation, Tissue Repair, and Tolerance to Infection.","type":"article-journal","volume":"9"},"uris":["http://www.mendeley.com/documents/?uuid=293d8eba-afd0-3e2c-8fd9-4a2826148901"]},{"id":"ITEM-2","itemData":{"DOI":"10.1155/2018/1264913","ISSN":"0962-9351","PMID":"29950923","abstract":"&lt;p&gt;Despite development in the understanding of the pathogenesis of acute lung injury (ALI)/acute respiratory distress syndrome (ARDS), the underlying mechanism still needs to be elucidated. Apart from leukocytes and endothelial cells, macrophages are also essential for the process of the inflammatory response in ALI/ARDS. Notably, macrophages play a dual role of proinflammation and anti-inflammation based on the microenvironment in different pathological stages. In the acute phase of ALI/ARDS, resident alveolar macrophages, typically expressing the alternatively activated phenotype (M2), shift into the classically activated phenotype (M1) and release various potent proinflammatory mediators. In the later phase, the M1 phenotype of activated resident and recruited macrophages shifts back to the M2 phenotype for eliminating apoptotic cells and participating in fibrosis. In this review, we summarize the main subsets of macrophages and the associated signaling pathways in three different pathological phases of ALI/ARDS. According to the current literature, regulating the function of macrophages and monocytes might be a promising therapeutic strategy against ALI/ARDS.&lt;/p&gt;","author":[{"dropping-particle":"","family":"Huang","given":"Xiaofang","non-dropping-particle":"","parse-names":false,"suffix":""},{"dropping-particle":"","family":"Xiu","given":"Huiqing","non-dropping-particle":"","parse-names":false,"suffix":""},{"dropping-particle":"","family":"Zhang","given":"Shufang","non-dropping-particle":"","parse-names":false,"suffix":""},{"dropping-particle":"","family":"Zhang","given":"Gensheng","non-dropping-particle":"","parse-names":false,"suffix":""}],"container-title":"Mediators of Inflammation","id":"ITEM-2","issued":{"date-parts":[["2018","5","13"]]},"page":"1-8","title":"The Role of Macrophages in the Pathogenesis of ALI/ARDS","type":"article-journal","volume":"2018"},"uris":["http://www.mendeley.com/documents/?uuid=d8373702-b134-3005-9bd0-27a45f135898"]},{"id":"ITEM-3","itemData":{"DOI":"10.2147/COPD.S176122","ISSN":"1178-2005","PMID":"30349237","abstract":"COPD is characterized by chronic bronchitis, chronic airway obstruction, and emphysema, leading to a progressive and irreversible decline in lung function. Inflammation is central for the development of COPD. Chronic inflammation in COPD mainly involves the infiltration of neutrophils, macrophages, lymphocytes, and other inflammatory cells into the small airways. The contribution of resident airway structural cells to the inflammatory process is also important in COPD. Airway remodeling consists of detrimental changes in structural tissues and cells including airway wall thickening, epithelial metaplasia, goblet cell hypertrophy, and smooth muscle hyperplasia. Persistent airway inflammation might contribute to airway remodeling and small airway obstruction. However, the underlying mechanisms remain unclear. In this review, we will provide an overview of recent insights into the role of major immunoinflammatory cells in COPD airway remodeling.","author":[{"dropping-particle":"","family":"Wang","given":"Yujie","non-dropping-particle":"","parse-names":false,"suffix":""},{"dropping-particle":"","family":"Xu","given":"Jiayan","non-dropping-particle":"","parse-names":false,"suffix":""},{"dropping-particle":"","family":"Meng","given":"Yaqi","non-dropping-particle":"","parse-names":false,"suffix":""},{"dropping-particle":"","family":"Adcock","given":"Ian M","non-dropping-particle":"","parse-names":false,"suffix":""},{"dropping-particle":"","family":"Yao","given":"Xin","non-dropping-particle":"","parse-names":false,"suffix":""}],"container-title":"International Journal of Chronic Obstructive Pulmonary Disease","id":"ITEM-3","issued":{"date-parts":[["2018","10"]]},"page":"3341-3348","title":"Role of inflammatory cells in airway remodeling in COPD","type":"article-journal","volume":"Volume 13"},"uris":["http://www.mendeley.com/documents/?uuid=222717a8-91ee-315c-8ba5-aa42a0e259f5"]},{"id":"ITEM-4","itemData":{"DOI":"10.1128/JVI.00248-08","ISSN":"1098-5514","PMID":"18524818","abstract":"C-terminal binding protein (CtBP) binds to adenovirus early region 1A (AdE1A) through a highly conserved PXDLS motif close to the C terminus. We now have demonstrated that CtBP1 also interacts directly with the transcriptional activation domain (conserved region 3 [CR3]) of adenovirus type 5 E1A (Ad5E1A) and requires the integrity of the entire CR3 region for optimal binding. The interaction appears to be at least partially mediated through a sequence ((161)RRNTGDP(167)) very similar to a recently characterized novel CtBP binding motif in ZNF217 as well as other regions of CR3. Using reporter assays, we further demonstrated that CtBP1 represses Ad5E1A CR3-dependent transcriptional activation. Ad5E1A also appears to be recruited to the E-cadherin promoter through its interaction with CtBP. Significantly, Ad5E1A, CtBP1, and ZNF217 form a stable complex which requires CR3 and the PLDLS motif. It has been shown that Ad513SE1A, containing the CR3 region, is able to overcome the transcriptional repressor activity of a ZNF217 polypeptide fragment in a GAL4 reporter assay through recruitment of CtBP1. These results suggest a hitherto-unsuspected complexity in the association of Ad5E1A with CtBP, with the interaction resulting in transcriptional activation by recruitment of CR3-bound factors to CtBP1-containing complexes.","author":[{"dropping-particle":"","family":"Bruton","given":"Rachel K","non-dropping-particle":"","parse-names":false,"suffix":""},{"dropping-particle":"","family":"Pelka","given":"Peter","non-dropping-particle":"","parse-names":false,"suffix":""},{"dropping-particle":"","family":"Mapp","given":"Katie L","non-dropping-particle":"","parse-names":false,"suffix":""},{"dropping-particle":"","family":"Fonseca","given":"Gregory J","non-dropping-particle":"","parse-names":false,"suffix":""},{"dropping-particle":"","family":"Torchia","given":"Joseph","non-dropping-particle":"","parse-names":false,"suffix":""},{"dropping-particle":"","family":"Turnell","given":"Andrew S","non-dropping-particle":"","parse-names":false,"suffix":""},{"dropping-particle":"","family":"Mymryk","given":"Joe S","non-dropping-particle":"","parse-names":false,"suffix":""},{"dropping-particle":"","family":"Grand","given":"Roger J A","non-dropping-particle":"","parse-names":false,"suffix":""}],"container-title":"Journal of virology","id":"ITEM-4","issue":"17","issued":{"date-parts":[["2008","9"]]},"page":"8476-86","title":"Identification of a second CtBP binding site in adenovirus type 5 E1A conserved region 3.","type":"article-journal","volume":"82"},"uris":["http://www.mendeley.com/documents/?uuid=0344d7ad-5164-447d-8d00-1c7493d0528a"]}],"mendeley":{"formattedCitation":"&lt;sup&gt;1–4&lt;/sup&gt;","plainTextFormattedCitation":"1–4","previouslyFormattedCitation":"&lt;sup&gt;1–4&lt;/sup&gt;"},"properties":{"noteIndex":0},"schema":"https://github.com/citation-style-language/schema/raw/master/csl-citation.json"}</w:instrText>
      </w:r>
      <w:r w:rsidR="0019184D" w:rsidRPr="004D6718">
        <w:rPr>
          <w:rFonts w:ascii="Times New Roman" w:eastAsia="Times New Roman" w:hAnsi="Times New Roman"/>
          <w:sz w:val="24"/>
          <w:szCs w:val="24"/>
        </w:rPr>
        <w:fldChar w:fldCharType="separate"/>
      </w:r>
      <w:r w:rsidR="0019184D" w:rsidRPr="004D6718">
        <w:rPr>
          <w:rFonts w:ascii="Times New Roman" w:eastAsia="Times New Roman" w:hAnsi="Times New Roman"/>
          <w:noProof/>
          <w:sz w:val="24"/>
          <w:szCs w:val="24"/>
          <w:vertAlign w:val="superscript"/>
        </w:rPr>
        <w:t>1–4</w:t>
      </w:r>
      <w:r w:rsidR="0019184D" w:rsidRPr="004D6718">
        <w:rPr>
          <w:rFonts w:ascii="Times New Roman" w:eastAsia="Times New Roman" w:hAnsi="Times New Roman"/>
          <w:sz w:val="24"/>
          <w:szCs w:val="24"/>
        </w:rPr>
        <w:fldChar w:fldCharType="end"/>
      </w:r>
      <w:r w:rsidR="0019184D" w:rsidRPr="004D6718">
        <w:rPr>
          <w:rFonts w:ascii="Times New Roman" w:eastAsia="Times New Roman" w:hAnsi="Times New Roman"/>
          <w:sz w:val="24"/>
          <w:szCs w:val="24"/>
        </w:rPr>
        <w:t>.</w:t>
      </w:r>
      <w:r w:rsidR="005657C1" w:rsidRPr="004D6718">
        <w:rPr>
          <w:rFonts w:ascii="Times New Roman" w:eastAsia="Times New Roman" w:hAnsi="Times New Roman"/>
          <w:sz w:val="24"/>
          <w:szCs w:val="24"/>
        </w:rPr>
        <w:t xml:space="preserve"> In addition,</w:t>
      </w:r>
      <w:r w:rsidR="0019184D" w:rsidRPr="004D6718">
        <w:rPr>
          <w:rFonts w:ascii="Times New Roman" w:eastAsia="Times New Roman" w:hAnsi="Times New Roman"/>
          <w:sz w:val="24"/>
          <w:szCs w:val="24"/>
        </w:rPr>
        <w:t xml:space="preserve"> </w:t>
      </w:r>
      <w:r w:rsidR="005657C1" w:rsidRPr="004D6718">
        <w:rPr>
          <w:rFonts w:ascii="Times New Roman" w:eastAsia="Times New Roman" w:hAnsi="Times New Roman"/>
          <w:sz w:val="24"/>
          <w:szCs w:val="24"/>
        </w:rPr>
        <w:t xml:space="preserve">inflammation in the lung can lead to impaired gas exchange, manifested clinically by shortness of breath, cough, and may culminate </w:t>
      </w:r>
      <w:del w:id="9" w:author="Gregory Fonseca" w:date="2020-05-30T08:55:00Z">
        <w:r w:rsidR="005657C1" w:rsidRPr="004D6718" w:rsidDel="00C27D1A">
          <w:rPr>
            <w:rFonts w:ascii="Times New Roman" w:eastAsia="Times New Roman" w:hAnsi="Times New Roman"/>
            <w:sz w:val="24"/>
            <w:szCs w:val="24"/>
          </w:rPr>
          <w:delText xml:space="preserve">to </w:delText>
        </w:r>
      </w:del>
      <w:ins w:id="10" w:author="Gregory Fonseca" w:date="2020-05-30T08:55:00Z">
        <w:r w:rsidR="00C27D1A">
          <w:rPr>
            <w:rFonts w:ascii="Times New Roman" w:eastAsia="Times New Roman" w:hAnsi="Times New Roman"/>
            <w:sz w:val="24"/>
            <w:szCs w:val="24"/>
          </w:rPr>
          <w:t>in</w:t>
        </w:r>
        <w:r w:rsidR="00C27D1A" w:rsidRPr="004D6718">
          <w:rPr>
            <w:rFonts w:ascii="Times New Roman" w:eastAsia="Times New Roman" w:hAnsi="Times New Roman"/>
            <w:sz w:val="24"/>
            <w:szCs w:val="24"/>
          </w:rPr>
          <w:t xml:space="preserve"> </w:t>
        </w:r>
      </w:ins>
      <w:r w:rsidR="005657C1" w:rsidRPr="004D6718">
        <w:rPr>
          <w:rFonts w:ascii="Times New Roman" w:eastAsia="Times New Roman" w:hAnsi="Times New Roman"/>
          <w:sz w:val="24"/>
          <w:szCs w:val="24"/>
        </w:rPr>
        <w:t>respiratory failure and death</w:t>
      </w:r>
      <w:r w:rsidR="005657C1" w:rsidRPr="004D6718">
        <w:rPr>
          <w:rFonts w:ascii="Times New Roman" w:eastAsia="Times New Roman" w:hAnsi="Times New Roman"/>
          <w:sz w:val="24"/>
          <w:szCs w:val="24"/>
        </w:rPr>
        <w:fldChar w:fldCharType="begin" w:fldLock="1"/>
      </w:r>
      <w:r w:rsidR="005657C1" w:rsidRPr="004D6718">
        <w:rPr>
          <w:rFonts w:ascii="Times New Roman" w:eastAsia="Times New Roman" w:hAnsi="Times New Roman"/>
          <w:sz w:val="24"/>
          <w:szCs w:val="24"/>
        </w:rPr>
        <w:instrText>ADDIN CSL_CITATION {"citationItems":[{"id":"ITEM-1","itemData":{"DOI":"10.2147/COPD.S176122","ISSN":"1178-2005","PMID":"30349237","abstract":"COPD is characterized by chronic bronchitis, chronic airway obstruction, and emphysema, leading to a progressive and irreversible decline in lung function. Inflammation is central for the development of COPD. Chronic inflammation in COPD mainly involves the infiltration of neutrophils, macrophages, lymphocytes, and other inflammatory cells into the small airways. The contribution of resident airway structural cells to the inflammatory process is also important in COPD. Airway remodeling consists of detrimental changes in structural tissues and cells including airway wall thickening, epithelial metaplasia, goblet cell hypertrophy, and smooth muscle hyperplasia. Persistent airway inflammation might contribute to airway remodeling and small airway obstruction. However, the underlying mechanisms remain unclear. In this review, we will provide an overview of recent insights into the role of major immunoinflammatory cells in COPD airway remodeling.","author":[{"dropping-particle":"","family":"Wang","given":"Yujie","non-dropping-particle":"","parse-names":false,"suffix":""},{"dropping-particle":"","family":"Xu","given":"Jiayan","non-dropping-particle":"","parse-names":false,"suffix":""},{"dropping-particle":"","family":"Meng","given":"Yaqi","non-dropping-particle":"","parse-names":false,"suffix":""},{"dropping-particle":"","family":"Adcock","given":"Ian M","non-dropping-particle":"","parse-names":false,"suffix":""},{"dropping-particle":"","family":"Yao","given":"Xin","non-dropping-particle":"","parse-names":false,"suffix":""}],"container-title":"International Journal of Chronic Obstructive Pulmonary Disease","id":"ITEM-1","issued":{"date-parts":[["2018","10"]]},"page":"3341-3348","title":"Role of inflammatory cells in airway remodeling in COPD","type":"article-journal","volume":"Volume 13"},"uris":["http://www.mendeley.com/documents/?uuid=222717a8-91ee-315c-8ba5-aa42a0e259f5"]},{"id":"ITEM-2","itemData":{"DOI":"10.1186/s12931-018-0864-2","ISSN":"1465-993X","PMID":"30189872","abstract":"Idiopathic pulmonary fibrosis (IPF) is a prototype of lethal, chronic, progressive interstitial lung disease of unknown etiology. Over the past decade, macrophage has been recognized to play a significant role in IPF pathogenesis. Depending on the local microenvironments, macrophages can be polarized to either classically activated (M1) or alternatively activated (M2) phenotypes. In general, M1 macrophages are responsible for wound healing after alveolar epithelial injury, while M2 macrophages are designated to resolve wound healing processes or terminate inflammatory responses in the lung. IPF is a pathological consequence resulted from altered wound healing in response to persistent lung injury. In this review, we intend to summarize the current state of knowledge regarding the process of macrophage polarization and its mediators in the pathogenesis of pulmonary fibrosis. Our goal is to update the understanding of the mechanisms underlying the initiation and progression of IPF, and by which, we expect to provide help for developing effective therapeutic strategies in clinical settings.","author":[{"dropping-particle":"","family":"Zhang","given":"Lei","non-dropping-particle":"","parse-names":false,"suffix":""},{"dropping-particle":"","family":"Wang","given":"Yi","non-dropping-particle":"","parse-names":false,"suffix":""},{"dropping-particle":"","family":"Wu","given":"Guorao","non-dropping-particle":"","parse-names":false,"suffix":""},{"dropping-particle":"","family":"Xiong","given":"Weining","non-dropping-particle":"","parse-names":false,"suffix":""},{"dropping-particle":"","family":"Gu","given":"Weikuan","non-dropping-particle":"","parse-names":false,"suffix":""},{"dropping-particle":"","family":"Wang","given":"Cong-Yi","non-dropping-particle":"","parse-names":false,"suffix":""}],"container-title":"Respiratory Research","id":"ITEM-2","issue":"1","issued":{"date-parts":[["2018","12","6"]]},"page":"170","title":"Macrophages: friend or foe in idiopathic pulmonary fibrosis?","type":"article-journal","volume":"19"},"uris":["http://www.mendeley.com/documents/?uuid=1b5e34f2-5190-3722-a4a0-318a861d2aef"]}],"mendeley":{"formattedCitation":"&lt;sup&gt;1,5&lt;/sup&gt;","plainTextFormattedCitation":"1,5","previouslyFormattedCitation":"&lt;sup&gt;1,5&lt;/sup&gt;"},"properties":{"noteIndex":0},"schema":"https://github.com/citation-style-language/schema/raw/master/csl-citation.json"}</w:instrText>
      </w:r>
      <w:r w:rsidR="005657C1" w:rsidRPr="004D6718">
        <w:rPr>
          <w:rFonts w:ascii="Times New Roman" w:eastAsia="Times New Roman" w:hAnsi="Times New Roman"/>
          <w:sz w:val="24"/>
          <w:szCs w:val="24"/>
        </w:rPr>
        <w:fldChar w:fldCharType="separate"/>
      </w:r>
      <w:r w:rsidR="005657C1" w:rsidRPr="004D6718">
        <w:rPr>
          <w:rFonts w:ascii="Times New Roman" w:eastAsia="Times New Roman" w:hAnsi="Times New Roman"/>
          <w:noProof/>
          <w:sz w:val="24"/>
          <w:szCs w:val="24"/>
          <w:vertAlign w:val="superscript"/>
        </w:rPr>
        <w:t>1,5</w:t>
      </w:r>
      <w:r w:rsidR="005657C1" w:rsidRPr="004D6718">
        <w:rPr>
          <w:rFonts w:ascii="Times New Roman" w:eastAsia="Times New Roman" w:hAnsi="Times New Roman"/>
          <w:sz w:val="24"/>
          <w:szCs w:val="24"/>
        </w:rPr>
        <w:fldChar w:fldCharType="end"/>
      </w:r>
      <w:r w:rsidR="005657C1" w:rsidRPr="004D6718">
        <w:rPr>
          <w:rFonts w:ascii="Times New Roman" w:eastAsia="Times New Roman" w:hAnsi="Times New Roman"/>
          <w:sz w:val="24"/>
          <w:szCs w:val="24"/>
        </w:rPr>
        <w:t xml:space="preserve">. </w:t>
      </w:r>
      <w:r w:rsidR="004E6E08" w:rsidRPr="004D6718">
        <w:rPr>
          <w:rFonts w:ascii="Times New Roman" w:eastAsia="Times New Roman" w:hAnsi="Times New Roman"/>
          <w:sz w:val="24"/>
          <w:szCs w:val="24"/>
        </w:rPr>
        <w:t>So, t</w:t>
      </w:r>
      <w:r w:rsidR="005410FD" w:rsidRPr="004D6718">
        <w:rPr>
          <w:rFonts w:ascii="Times New Roman" w:eastAsia="Times New Roman" w:hAnsi="Times New Roman"/>
          <w:sz w:val="24"/>
          <w:szCs w:val="24"/>
        </w:rPr>
        <w:t xml:space="preserve">o </w:t>
      </w:r>
      <w:r w:rsidR="0085713C" w:rsidRPr="004D6718">
        <w:rPr>
          <w:rFonts w:ascii="Times New Roman" w:eastAsia="Times New Roman" w:hAnsi="Times New Roman"/>
          <w:sz w:val="24"/>
          <w:szCs w:val="24"/>
        </w:rPr>
        <w:t>allow</w:t>
      </w:r>
      <w:r w:rsidR="005410FD" w:rsidRPr="004D6718">
        <w:rPr>
          <w:rFonts w:ascii="Times New Roman" w:eastAsia="Times New Roman" w:hAnsi="Times New Roman"/>
          <w:sz w:val="24"/>
          <w:szCs w:val="24"/>
        </w:rPr>
        <w:t xml:space="preserve"> </w:t>
      </w:r>
      <w:r w:rsidR="001F4605" w:rsidRPr="004D6718">
        <w:rPr>
          <w:rFonts w:ascii="Times New Roman" w:eastAsia="Times New Roman" w:hAnsi="Times New Roman"/>
          <w:sz w:val="24"/>
          <w:szCs w:val="24"/>
        </w:rPr>
        <w:t>adequate permeability for proper homeostasis and functioning</w:t>
      </w:r>
      <w:r w:rsidR="0019184D" w:rsidRPr="004D6718">
        <w:rPr>
          <w:rFonts w:ascii="Times New Roman" w:eastAsia="Times New Roman" w:hAnsi="Times New Roman"/>
          <w:sz w:val="24"/>
          <w:szCs w:val="24"/>
        </w:rPr>
        <w:t xml:space="preserve">, the lung environment must be maintained as a minimally inflammatory environment. </w:t>
      </w:r>
      <w:ins w:id="11" w:author="Gregory Fonseca" w:date="2020-05-31T14:49:00Z">
        <w:r w:rsidR="00114E75">
          <w:rPr>
            <w:rFonts w:ascii="Times New Roman" w:eastAsia="Times New Roman" w:hAnsi="Times New Roman"/>
            <w:sz w:val="24"/>
            <w:szCs w:val="24"/>
          </w:rPr>
          <w:t xml:space="preserve">However, during aging there is an increase in </w:t>
        </w:r>
        <w:r w:rsidR="00114E75" w:rsidRPr="004D6718">
          <w:rPr>
            <w:rFonts w:ascii="Times New Roman" w:eastAsia="Times New Roman" w:hAnsi="Times New Roman"/>
            <w:sz w:val="24"/>
            <w:szCs w:val="24"/>
          </w:rPr>
          <w:t>increase in basal inflammation called inflamm-aging</w:t>
        </w:r>
      </w:ins>
      <w:ins w:id="12" w:author="Gregory Fonseca" w:date="2020-05-31T14:50:00Z">
        <w:r w:rsidR="009A1D17">
          <w:rPr>
            <w:rFonts w:ascii="Times New Roman" w:eastAsia="Times New Roman" w:hAnsi="Times New Roman"/>
            <w:sz w:val="24"/>
            <w:szCs w:val="24"/>
          </w:rPr>
          <w:t xml:space="preserve"> which modifies the normal </w:t>
        </w:r>
      </w:ins>
      <w:ins w:id="13" w:author="Gregory Fonseca" w:date="2020-05-31T14:51:00Z">
        <w:r w:rsidR="004F48D7">
          <w:rPr>
            <w:rFonts w:ascii="Times New Roman" w:eastAsia="Times New Roman" w:hAnsi="Times New Roman"/>
            <w:sz w:val="24"/>
            <w:szCs w:val="24"/>
          </w:rPr>
          <w:t>homeostasis</w:t>
        </w:r>
      </w:ins>
      <w:ins w:id="14" w:author="Gregory Fonseca" w:date="2020-05-31T14:50:00Z">
        <w:r w:rsidR="009A1D17">
          <w:rPr>
            <w:rFonts w:ascii="Times New Roman" w:eastAsia="Times New Roman" w:hAnsi="Times New Roman"/>
            <w:sz w:val="24"/>
            <w:szCs w:val="24"/>
          </w:rPr>
          <w:t xml:space="preserve"> within the lung. </w:t>
        </w:r>
        <w:r w:rsidR="00C55CE3">
          <w:rPr>
            <w:rFonts w:ascii="Times New Roman" w:eastAsia="Times New Roman" w:hAnsi="Times New Roman"/>
            <w:sz w:val="24"/>
            <w:szCs w:val="24"/>
          </w:rPr>
          <w:t>Th</w:t>
        </w:r>
      </w:ins>
      <w:ins w:id="15" w:author="Gregory Fonseca" w:date="2020-05-31T14:52:00Z">
        <w:r w:rsidR="00FC77A6">
          <w:rPr>
            <w:rFonts w:ascii="Times New Roman" w:eastAsia="Times New Roman" w:hAnsi="Times New Roman"/>
            <w:sz w:val="24"/>
            <w:szCs w:val="24"/>
          </w:rPr>
          <w:t>is</w:t>
        </w:r>
      </w:ins>
      <w:ins w:id="16" w:author="Gregory Fonseca" w:date="2020-05-31T14:50:00Z">
        <w:r w:rsidR="00C55CE3">
          <w:rPr>
            <w:rFonts w:ascii="Times New Roman" w:eastAsia="Times New Roman" w:hAnsi="Times New Roman"/>
            <w:sz w:val="24"/>
            <w:szCs w:val="24"/>
          </w:rPr>
          <w:t xml:space="preserve"> increased basal inflammation which results from aging is associated with an increase in </w:t>
        </w:r>
      </w:ins>
      <w:ins w:id="17" w:author="Gregory Fonseca" w:date="2020-05-31T14:51:00Z">
        <w:r w:rsidR="002D67E5">
          <w:rPr>
            <w:rFonts w:ascii="Times New Roman" w:eastAsia="Times New Roman" w:hAnsi="Times New Roman"/>
            <w:sz w:val="24"/>
            <w:szCs w:val="24"/>
          </w:rPr>
          <w:t xml:space="preserve">a susceptibility to many diseases including </w:t>
        </w:r>
      </w:ins>
      <w:ins w:id="18" w:author="Gregory Fonseca" w:date="2020-05-31T14:52:00Z">
        <w:r w:rsidR="00FC77A6">
          <w:rPr>
            <w:rFonts w:ascii="Times New Roman" w:eastAsia="Times New Roman" w:hAnsi="Times New Roman"/>
            <w:sz w:val="24"/>
            <w:szCs w:val="24"/>
          </w:rPr>
          <w:t>interstitial</w:t>
        </w:r>
      </w:ins>
      <w:ins w:id="19" w:author="Gregory Fonseca" w:date="2020-05-31T14:51:00Z">
        <w:r w:rsidR="002D67E5">
          <w:rPr>
            <w:rFonts w:ascii="Times New Roman" w:eastAsia="Times New Roman" w:hAnsi="Times New Roman"/>
            <w:sz w:val="24"/>
            <w:szCs w:val="24"/>
          </w:rPr>
          <w:t xml:space="preserve"> lung diseases</w:t>
        </w:r>
      </w:ins>
      <w:ins w:id="20" w:author="Gregory Fonseca" w:date="2020-05-31T14:52:00Z">
        <w:r w:rsidR="00FC77A6">
          <w:rPr>
            <w:rFonts w:ascii="Times New Roman" w:eastAsia="Times New Roman" w:hAnsi="Times New Roman"/>
            <w:sz w:val="24"/>
            <w:szCs w:val="24"/>
          </w:rPr>
          <w:t xml:space="preserve"> such as Idopathic pulmonary fibrosis (IPF)</w:t>
        </w:r>
      </w:ins>
      <w:del w:id="21" w:author="Gregory Fonseca" w:date="2020-05-31T14:51:00Z">
        <w:r w:rsidR="00B91577" w:rsidRPr="004D6718" w:rsidDel="002D67E5">
          <w:rPr>
            <w:rFonts w:ascii="Times New Roman" w:eastAsia="Times New Roman" w:hAnsi="Times New Roman"/>
            <w:sz w:val="24"/>
            <w:szCs w:val="24"/>
          </w:rPr>
          <w:delText xml:space="preserve">During normal </w:delText>
        </w:r>
        <w:r w:rsidR="00B12C3C" w:rsidRPr="004D6718" w:rsidDel="002D67E5">
          <w:rPr>
            <w:rFonts w:ascii="Times New Roman" w:eastAsia="Times New Roman" w:hAnsi="Times New Roman"/>
            <w:sz w:val="24"/>
            <w:szCs w:val="24"/>
          </w:rPr>
          <w:delText>aging</w:delText>
        </w:r>
        <w:r w:rsidR="00B91577" w:rsidRPr="004D6718" w:rsidDel="002D67E5">
          <w:rPr>
            <w:rFonts w:ascii="Times New Roman" w:eastAsia="Times New Roman" w:hAnsi="Times New Roman"/>
            <w:sz w:val="24"/>
            <w:szCs w:val="24"/>
          </w:rPr>
          <w:delText>, there is an increase in basal inflammation</w:delText>
        </w:r>
        <w:r w:rsidR="00B12C3C" w:rsidRPr="004D6718" w:rsidDel="002D67E5">
          <w:rPr>
            <w:rFonts w:ascii="Times New Roman" w:eastAsia="Times New Roman" w:hAnsi="Times New Roman"/>
            <w:sz w:val="24"/>
            <w:szCs w:val="24"/>
          </w:rPr>
          <w:delText xml:space="preserve"> called inflamm-aging</w:delText>
        </w:r>
        <w:r w:rsidR="00B91577" w:rsidRPr="004D6718" w:rsidDel="002D67E5">
          <w:rPr>
            <w:rFonts w:ascii="Times New Roman" w:eastAsia="Times New Roman" w:hAnsi="Times New Roman"/>
            <w:sz w:val="24"/>
            <w:szCs w:val="24"/>
          </w:rPr>
          <w:delText xml:space="preserve"> which </w:delText>
        </w:r>
        <w:r w:rsidR="009806CA" w:rsidRPr="004D6718" w:rsidDel="002D67E5">
          <w:rPr>
            <w:rFonts w:ascii="Times New Roman" w:eastAsia="Times New Roman" w:hAnsi="Times New Roman"/>
            <w:sz w:val="24"/>
            <w:szCs w:val="24"/>
          </w:rPr>
          <w:delText xml:space="preserve">is associated with increases in susceptibility </w:delText>
        </w:r>
        <w:r w:rsidR="00583AE4" w:rsidRPr="004D6718" w:rsidDel="002D67E5">
          <w:rPr>
            <w:rFonts w:ascii="Times New Roman" w:eastAsia="Times New Roman" w:hAnsi="Times New Roman"/>
            <w:sz w:val="24"/>
            <w:szCs w:val="24"/>
          </w:rPr>
          <w:delText xml:space="preserve">to many diseases </w:delText>
        </w:r>
      </w:del>
      <w:del w:id="22" w:author="Gregory Fonseca" w:date="2020-05-31T14:48:00Z">
        <w:r w:rsidR="00583AE4" w:rsidRPr="004D6718" w:rsidDel="00B927A8">
          <w:rPr>
            <w:rFonts w:ascii="Times New Roman" w:eastAsia="Times New Roman" w:hAnsi="Times New Roman"/>
            <w:sz w:val="24"/>
            <w:szCs w:val="24"/>
          </w:rPr>
          <w:delText>including</w:delText>
        </w:r>
        <w:r w:rsidR="009806CA" w:rsidRPr="004D6718" w:rsidDel="00B927A8">
          <w:rPr>
            <w:rFonts w:ascii="Times New Roman" w:eastAsia="Times New Roman" w:hAnsi="Times New Roman"/>
            <w:sz w:val="24"/>
            <w:szCs w:val="24"/>
          </w:rPr>
          <w:delText xml:space="preserve"> </w:delText>
        </w:r>
        <w:r w:rsidR="005E251B" w:rsidRPr="004D6718" w:rsidDel="00B927A8">
          <w:rPr>
            <w:rFonts w:ascii="Times New Roman" w:eastAsia="Times New Roman" w:hAnsi="Times New Roman"/>
            <w:sz w:val="24"/>
            <w:szCs w:val="24"/>
          </w:rPr>
          <w:delText xml:space="preserve">interstitial </w:delText>
        </w:r>
        <w:r w:rsidR="009806CA" w:rsidRPr="004D6718" w:rsidDel="00B927A8">
          <w:rPr>
            <w:rFonts w:ascii="Times New Roman" w:eastAsia="Times New Roman" w:hAnsi="Times New Roman"/>
            <w:sz w:val="24"/>
            <w:szCs w:val="24"/>
          </w:rPr>
          <w:delText>lung</w:delText>
        </w:r>
        <w:r w:rsidR="0019184D" w:rsidRPr="004D6718" w:rsidDel="00B927A8">
          <w:rPr>
            <w:rFonts w:ascii="Times New Roman" w:eastAsia="Times New Roman" w:hAnsi="Times New Roman"/>
            <w:sz w:val="24"/>
            <w:szCs w:val="24"/>
          </w:rPr>
          <w:delText xml:space="preserve"> disease</w:delText>
        </w:r>
        <w:r w:rsidR="00893131" w:rsidRPr="004D6718" w:rsidDel="00B927A8">
          <w:rPr>
            <w:rFonts w:ascii="Times New Roman" w:eastAsia="Times New Roman" w:hAnsi="Times New Roman"/>
            <w:sz w:val="24"/>
            <w:szCs w:val="24"/>
          </w:rPr>
          <w:delText>s</w:delText>
        </w:r>
      </w:del>
      <w:r w:rsidR="00B568A2" w:rsidRPr="004D6718">
        <w:rPr>
          <w:rFonts w:ascii="Times New Roman" w:eastAsia="Times New Roman" w:hAnsi="Times New Roman"/>
          <w:sz w:val="24"/>
          <w:szCs w:val="24"/>
        </w:rPr>
        <w:fldChar w:fldCharType="begin" w:fldLock="1"/>
      </w:r>
      <w:r w:rsidR="00F66CD5" w:rsidRPr="004D6718">
        <w:rPr>
          <w:rFonts w:ascii="Times New Roman" w:eastAsia="Times New Roman" w:hAnsi="Times New Roman"/>
          <w:sz w:val="24"/>
          <w:szCs w:val="24"/>
        </w:rPr>
        <w:instrText>ADDIN CSL_CITATION {"citationItems":[{"id":"ITEM-1","itemData":{"DOI":"10.4110/in.2019.19.e37","ISSN":"20926685","abstract":"Immunosenescence is characterized by a progressive deterioration of the immune system associated with aging. Multiple components of both innate and adaptive immune systems experience aging-related changes, such as alterations in the number of circulating monocytic and dendritic cells, reduced phagocytic activities of neutrophils, limited diversity in B/T cell repertoire, T cell exhaustion or inflation, and chronic production of inflammatory cytokines known as inflammaging. The elderly are less likely to benefit from vaccinations as preventative measures against infectious diseases due to the inability of the immune system to mount a successful defense. Therefore, aging is thought to decrease the efficacy and effectiveness of vaccines, suggesting aging-associated decline in the immunogenicity induced by vaccination. In this review, we discuss aging-associated changes in the innate and adaptive immunity and the impact of immunosenescence on viral infection and immunity. We further explore recent advances in strategies to enhance the immunogenicity of vaccines in the elderly. Better understanding of the molecular mechanisms underlying immunosenescence-related immune dysfunction will provide a crucial insight into the development of effective elderly-targeted vaccines and immunotherapies.","author":[{"dropping-particle":"","family":"Oh","given":"Soo Jin","non-dropping-particle":"","parse-names":false,"suffix":""},{"dropping-particle":"","family":"Lee","given":"Jae Kyung","non-dropping-particle":"","parse-names":false,"suffix":""},{"dropping-particle":"","family":"Shin","given":"Ok Sarah","non-dropping-particle":"","parse-names":false,"suffix":""}],"container-title":"Immune Network","id":"ITEM-1","issue":"6","issued":{"date-parts":[["2019","12","1"]]},"publisher":"Korean Association of Immunologists","title":"Aging and the immune system: The impact of immunosenescence on viral infection, immunity and vaccine immunogenicity","type":"article-journal","volume":"19"},"uris":["http://www.mendeley.com/documents/?uuid=b0e7517f-140a-303b-bf64-6c42bcd87540"]},{"id":"ITEM-2","itemData":{"DOI":"10.1128/jvi.03644-13","ISSN":"0022-538X","abstract":"UNLABELLED: The consequences of influenza virus infection are generally more severe in individuals over 65 years of age (the elderly). Immunosenescence enhances the susceptibility to viral infections and renders vaccination less effective. Understanding age-related changes in the immune system is crucial in order to design prophylactic and immunomodulatory strategies to reduce morbidity and mortality in the elderly. Here, we propose different mathematical models to provide a quantitative understanding of the immune strategies in the course of influenza virus infection using experimental data from young and aged mice. Simulation results suggested a central role of CD8(+) T cells for adequate viral clearance kinetics in young and aged mice. Adding the removal of infected cells by natural killer cells did not improve the model fit in either young or aged animals. We separately examined the infection-resistant state of cells promoted by the cytokines alpha/beta interferon (IFN-α/β), IFN-γ, and tumor necrosis factor alpha (TNF-α). The combination of activated CD8(+) T cells with any of the cytokines provided the best fits in young and aged animals. During the first 3 days after infection, the basic reproductive number for aged mice was 1.5-fold lower than that for young mice (P &lt; 0.05).\\n\\nIMPORTANCE: The fits of our models to the experimental data suggest that the increased levels of IFN-α/β, IFN-γ, and TNF-α (the \"inflammaging\" state) promote slower viral growth in aged mice, which consequently limits the stimulation of immune cells and contributes to the reported impaired responses in the elderly. A quantitative understanding of influenza virus pathogenesis and its shift in the elderly is the key contribution of this work.","author":[{"dropping-particle":"","family":"Hernandez-Vargas","given":"E. A.","non-dropping-particle":"","parse-names":false,"suffix":""},{"dropping-particle":"","family":"Wilk","given":"E.","non-dropping-particle":"","parse-names":false,"suffix":""},{"dropping-particle":"","family":"Canini","given":"L.","non-dropping-particle":"","parse-names":false,"suffix":""},{"dropping-particle":"","family":"Toapanta","given":"F. R.","non-dropping-particle":"","parse-names":false,"suffix":""},{"dropping-particle":"","family":"Binder","given":"S. C.","non-dropping-particle":"","parse-names":false,"suffix":""},{"dropping-particle":"","family":"Uvarovskii","given":"A.","non-dropping-particle":"","parse-names":false,"suffix":""},{"dropping-particle":"","family":"Ross","given":"T. M.","non-dropping-particle":"","parse-names":false,"suffix":""},{"dropping-particle":"","family":"Guzman","given":"C. A.","non-dropping-particle":"","parse-names":false,"suffix":""},{"dropping-particle":"","family":"Perelson","given":"A. S.","non-dropping-particle":"","parse-names":false,"suffix":""},{"dropping-particle":"","family":"Meyer-Hermann","given":"M.","non-dropping-particle":"","parse-names":false,"suffix":""}],"container-title":"Journal of Virology","id":"ITEM-2","issue":"8","issued":{"date-parts":[["2014","4","15"]]},"page":"4123-4131","publisher":"American Society for Microbiology","title":"Effects of Aging on Influenza Virus Infection Dynamics","type":"article-journal","volume":"88"},"uris":["http://www.mendeley.com/documents/?uuid=415e8de5-beb8-3438-8277-af1f19dae610"]}],"mendeley":{"formattedCitation":"&lt;sup&gt;6,7&lt;/sup&gt;","plainTextFormattedCitation":"6,7","previouslyFormattedCitation":"&lt;sup&gt;6,7&lt;/sup&gt;"},"properties":{"noteIndex":0},"schema":"https://github.com/citation-style-language/schema/raw/master/csl-citation.json"}</w:instrText>
      </w:r>
      <w:r w:rsidR="00B568A2" w:rsidRPr="004D6718">
        <w:rPr>
          <w:rFonts w:ascii="Times New Roman" w:eastAsia="Times New Roman" w:hAnsi="Times New Roman"/>
          <w:sz w:val="24"/>
          <w:szCs w:val="24"/>
        </w:rPr>
        <w:fldChar w:fldCharType="separate"/>
      </w:r>
      <w:r w:rsidR="00B568A2" w:rsidRPr="004D6718">
        <w:rPr>
          <w:rFonts w:ascii="Times New Roman" w:eastAsia="Times New Roman" w:hAnsi="Times New Roman"/>
          <w:noProof/>
          <w:sz w:val="24"/>
          <w:szCs w:val="24"/>
          <w:vertAlign w:val="superscript"/>
        </w:rPr>
        <w:t>6,7</w:t>
      </w:r>
      <w:r w:rsidR="00B568A2" w:rsidRPr="004D6718">
        <w:rPr>
          <w:rFonts w:ascii="Times New Roman" w:eastAsia="Times New Roman" w:hAnsi="Times New Roman"/>
          <w:sz w:val="24"/>
          <w:szCs w:val="24"/>
        </w:rPr>
        <w:fldChar w:fldCharType="end"/>
      </w:r>
      <w:r w:rsidR="00B12C3C" w:rsidRPr="004D6718">
        <w:rPr>
          <w:rFonts w:ascii="Times New Roman" w:eastAsia="Times New Roman" w:hAnsi="Times New Roman"/>
          <w:sz w:val="24"/>
          <w:szCs w:val="24"/>
        </w:rPr>
        <w:t>.</w:t>
      </w:r>
      <w:r w:rsidR="0019184D" w:rsidRPr="004D6718">
        <w:rPr>
          <w:rFonts w:ascii="Times New Roman" w:eastAsia="Times New Roman" w:hAnsi="Times New Roman"/>
          <w:sz w:val="24"/>
          <w:szCs w:val="24"/>
        </w:rPr>
        <w:tab/>
      </w:r>
    </w:p>
    <w:p w14:paraId="3E26EDB0" w14:textId="7700EDD1" w:rsidR="00EC198F" w:rsidRPr="004D6718" w:rsidRDefault="003849D6" w:rsidP="00B568A2">
      <w:pPr>
        <w:spacing w:after="0" w:line="240" w:lineRule="auto"/>
        <w:ind w:right="57" w:firstLine="567"/>
        <w:contextualSpacing/>
        <w:jc w:val="both"/>
        <w:rPr>
          <w:rFonts w:ascii="Times New Roman" w:hAnsi="Times New Roman"/>
          <w:sz w:val="24"/>
          <w:szCs w:val="24"/>
        </w:rPr>
      </w:pPr>
      <w:del w:id="23" w:author="Gregory Fonseca" w:date="2020-05-31T14:52:00Z">
        <w:r w:rsidRPr="004D6718" w:rsidDel="00FC77A6">
          <w:rPr>
            <w:rFonts w:ascii="Times New Roman" w:hAnsi="Times New Roman"/>
            <w:sz w:val="24"/>
            <w:szCs w:val="24"/>
          </w:rPr>
          <w:delText>Idiopathic pulmonary fibrosis (</w:delText>
        </w:r>
      </w:del>
      <w:r w:rsidR="00EC198F" w:rsidRPr="004D6718">
        <w:rPr>
          <w:rFonts w:ascii="Times New Roman" w:hAnsi="Times New Roman"/>
          <w:sz w:val="24"/>
          <w:szCs w:val="24"/>
        </w:rPr>
        <w:t>IPF</w:t>
      </w:r>
      <w:del w:id="24" w:author="Gregory Fonseca" w:date="2020-05-31T14:52:00Z">
        <w:r w:rsidRPr="004D6718" w:rsidDel="00FC77A6">
          <w:rPr>
            <w:rFonts w:ascii="Times New Roman" w:hAnsi="Times New Roman"/>
            <w:sz w:val="24"/>
            <w:szCs w:val="24"/>
          </w:rPr>
          <w:delText>)</w:delText>
        </w:r>
      </w:del>
      <w:r w:rsidR="00EC198F" w:rsidRPr="004D6718">
        <w:rPr>
          <w:rFonts w:ascii="Times New Roman" w:hAnsi="Times New Roman"/>
          <w:sz w:val="24"/>
          <w:szCs w:val="24"/>
        </w:rPr>
        <w:t xml:space="preserve"> is a rare, orphan </w:t>
      </w:r>
      <w:r w:rsidRPr="004D6718">
        <w:rPr>
          <w:rFonts w:ascii="Times New Roman" w:hAnsi="Times New Roman"/>
          <w:sz w:val="24"/>
          <w:szCs w:val="24"/>
        </w:rPr>
        <w:t>interstitial lung disease (</w:t>
      </w:r>
      <w:r w:rsidR="00EC198F" w:rsidRPr="004D6718">
        <w:rPr>
          <w:rFonts w:ascii="Times New Roman" w:hAnsi="Times New Roman"/>
          <w:sz w:val="24"/>
          <w:szCs w:val="24"/>
        </w:rPr>
        <w:t>ILD</w:t>
      </w:r>
      <w:r w:rsidRPr="004D6718">
        <w:rPr>
          <w:rFonts w:ascii="Times New Roman" w:hAnsi="Times New Roman"/>
          <w:sz w:val="24"/>
          <w:szCs w:val="24"/>
        </w:rPr>
        <w:t>)</w:t>
      </w:r>
      <w:r w:rsidR="00EC198F" w:rsidRPr="004D6718">
        <w:rPr>
          <w:rFonts w:ascii="Times New Roman" w:hAnsi="Times New Roman"/>
          <w:sz w:val="24"/>
          <w:szCs w:val="24"/>
        </w:rPr>
        <w:t xml:space="preserve"> which affects around 14, 000 Canadians (0.1% prevalence)</w:t>
      </w:r>
      <w:ins w:id="25" w:author="Gregory Fonseca" w:date="2020-05-29T20:35:00Z">
        <w:r w:rsidR="00276216">
          <w:rPr>
            <w:rFonts w:ascii="Times New Roman" w:hAnsi="Times New Roman"/>
            <w:sz w:val="24"/>
            <w:szCs w:val="24"/>
          </w:rPr>
          <w:t xml:space="preserve"> mostly in the</w:t>
        </w:r>
      </w:ins>
      <w:ins w:id="26" w:author="Gregory Fonseca" w:date="2020-05-30T08:56:00Z">
        <w:r w:rsidR="00732E93">
          <w:rPr>
            <w:rFonts w:ascii="Times New Roman" w:hAnsi="Times New Roman"/>
            <w:sz w:val="24"/>
            <w:szCs w:val="24"/>
          </w:rPr>
          <w:t xml:space="preserve"> elderly</w:t>
        </w:r>
      </w:ins>
      <w:ins w:id="27" w:author="Gregory Fonseca" w:date="2020-05-29T20:35:00Z">
        <w:r w:rsidR="00276216">
          <w:rPr>
            <w:rFonts w:ascii="Times New Roman" w:hAnsi="Times New Roman"/>
            <w:sz w:val="24"/>
            <w:szCs w:val="24"/>
          </w:rPr>
          <w:t xml:space="preserve"> population (&gt;60)</w:t>
        </w:r>
      </w:ins>
      <w:ins w:id="28" w:author="Gregory Fonseca" w:date="2020-05-31T14:53:00Z">
        <w:r w:rsidR="00EE367F">
          <w:rPr>
            <w:rFonts w:ascii="Times New Roman" w:hAnsi="Times New Roman"/>
            <w:sz w:val="24"/>
            <w:szCs w:val="24"/>
          </w:rPr>
          <w:t xml:space="preserve"> but with</w:t>
        </w:r>
      </w:ins>
      <w:ins w:id="29" w:author="Gregory Fonseca" w:date="2020-05-31T14:54:00Z">
        <w:r w:rsidR="00B951C1">
          <w:rPr>
            <w:rFonts w:ascii="Times New Roman" w:hAnsi="Times New Roman"/>
            <w:sz w:val="24"/>
            <w:szCs w:val="24"/>
          </w:rPr>
          <w:t xml:space="preserve"> an incidence that increases with age</w:t>
        </w:r>
      </w:ins>
      <w:r w:rsidR="00EC198F" w:rsidRPr="004D6718">
        <w:rPr>
          <w:rFonts w:ascii="Times New Roman" w:hAnsi="Times New Roman"/>
          <w:sz w:val="24"/>
          <w:szCs w:val="24"/>
        </w:rPr>
        <w:fldChar w:fldCharType="begin" w:fldLock="1"/>
      </w:r>
      <w:r w:rsidR="00F66CD5" w:rsidRPr="004D6718">
        <w:rPr>
          <w:rFonts w:ascii="Times New Roman" w:hAnsi="Times New Roman"/>
          <w:sz w:val="24"/>
          <w:szCs w:val="24"/>
        </w:rPr>
        <w:instrText>ADDIN CSL_CITATION {"citationItems":[{"id":"ITEM-1","itemData":{"DOI":"10.2147/CEOR.S154323","ISSN":"11786981","abstract":"Background: Idiopathic pulmonary fibrosis (IPF), although rare, is a severe and costly disease. Objective: To estimate the clinical and economic burden of IPF over multiple years before and after diagnosis using comprehensive administrative databases for the province of Quebec, Canada. Methods: Several administrative databases from Quebec, providing information on hospital care, community care, and pharmaceuticals, were linked over a 5-year period ending March 31, 2011, which was before approval of antifibrotic drugs in Canada. Prevalent and incident IPF cases were defined using International Classification Disease-10-CA codes and International Classification Disease-9-CM codes. We used a broad definition that excluded cases with subsequent diagnosis of other interstitial lung diseases and a narrow definition that required further diagnostic testing to confirm IPF diagnosis. Incident cases had an IPF code in a particular year without any IPF code in the 2 previous years. Health care resource utilization before and after the index diagnosis date was determined and costs calculated. Costs were expressed in 2016 Canadian dollars. Results: Over 5-years, 10,579 (mean age: 76.4; 58% male) satisfied the broad definition of IPF and 8,683 (mean age: 74.5; 57% male) satisfied the narrow definition (82% of broad). Incidences of IPF overall were 25.8 and 21.7/100,000 population for broad and narrow definitions, respectively. Three-year survival was 40% and 37% in broad and narrow cohorts, respectively. For both cohorts, health care resource utilization and costs increased several years before diagnosis ($2,721 and $7,049/patient 5 years and 2 years prior to diagnosis using a broad definition, respectively) and remained elevated for multiple years post diagnosis ($12,978 and $8,267 at 2 and 3 years postdiagnosis). Conclusion: Health care resource utilization and costs of IPF increase many years prior to diagnosis. Incorporating multiyear annual costs before and after diagnosis results in a higher estimate of the economic burden of IPF than previous studies using a 1-year time frame.","author":[{"dropping-particle":"","family":"Tarride","given":"Jean Eric","non-dropping-particle":"","parse-names":false,"suffix":""},{"dropping-particle":"","family":"Hopkins","given":"Robert B.","non-dropping-particle":"","parse-names":false,"suffix":""},{"dropping-particle":"","family":"Burke","given":"Natasha","non-dropping-particle":"","parse-names":false,"suffix":""},{"dropping-particle":"","family":"Guertin","given":"Jason R.","non-dropping-particle":"","parse-names":false,"suffix":""},{"dropping-particle":"","family":"O’Reilly","given":"Daria","non-dropping-particle":"","parse-names":false,"suffix":""},{"dropping-particle":"","family":"Fell","given":"Charlene D.","non-dropping-particle":"","parse-names":false,"suffix":""},{"dropping-particle":"","family":"Dion","given":"Genevieve","non-dropping-particle":"","parse-names":false,"suffix":""},{"dropping-particle":"","family":"Kolb","given":"Martin","non-dropping-particle":"","parse-names":false,"suffix":""}],"container-title":"ClinicoEconomics and Outcomes Research","id":"ITEM-1","issued":{"date-parts":[["2018","2","22"]]},"page":"127-137","publisher":"Dove Medical Press Ltd","title":"Clinical and economic burden of idiopathic pulmonary fibrosis in Quebec, Canada","type":"article-journal","volume":"10"},"uris":["http://www.mendeley.com/documents/?uuid=affee926-e5d2-3245-aa4b-f3b9ec054d40"]},{"id":"ITEM-2","itemData":{"DOI":"10.1183/13993003.01504-2015","ISSN":"13993003","abstract":"Idiopathic pulmonary fibrosis (IPF) is a rare disease, with estimates of prevalence varying considerably across countries due to paucity in data collection. The aim of this study was to investigate the prevalence and incidence of IPF in Canada using administrative data requiring minimal extrapolation. We used mandatory national administrative data from 2007-2011 to identify IPF cases of all ages with an International Classification of Diseases (Version 10, Canadian) diagnosis code of J84.1. We used a broad definition that excluded cases with subsequent diagnosis of other interstitial lung diseases, and a narrow definition that required further diagnostic testing prior to IPF diagnosis. We explored survival and quality of life. For all ages, the broad prevalence of IPF was 41.8 per 100000 (14 259 cases) and was higher for men. The incidence rate was 18.7 per 100 000 (6390 cases) and was higher for men. The narrow prevalence was 20.0 per 100 000 (6822 cases) and incidence was 9.0 per 100 000 (3057 cases). The 4-year risk of death was 41.0% and the quality of life with IPF after 2 years was lower than for Global Initiative for Chronic Obstructive Lung Disease stage IV chronic obstructive pulmonary disease. Using comprehensive national data, the prevalence of IPF in Canada was higher than other national estimates, suggesting that either IPF may be more common in Canada or that data capture may have been previously limited.","author":[{"dropping-particle":"","family":"Hopkins","given":"Robert B.","non-dropping-particle":"","parse-names":false,"suffix":""},{"dropping-particle":"","family":"Burke","given":"Natasha","non-dropping-particle":"","parse-names":false,"suffix":""},{"dropping-particle":"","family":"Fell","given":"Charlene","non-dropping-particle":"","parse-names":false,"suffix":""},{"dropping-particle":"","family":"Dion","given":"Genevieve","non-dropping-particle":"","parse-names":false,"suffix":""},{"dropping-particle":"","family":"Kolb","given":"Martin","non-dropping-particle":"","parse-names":false,"suffix":""}],"container-title":"European Respiratory Journal","id":"ITEM-2","issue":"1","issued":{"date-parts":[["2016","7","1"]]},"page":"187-195","publisher":"European Respiratory Society","title":"Epidemiology and survival of idiopathic pulmonary fibrosis from national data in Canada","type":"article-journal","volume":"48"},"uris":["http://www.mendeley.com/documents/?uuid=fb699169-09f3-3b80-8a36-a83a62fae01a"]}],"mendeley":{"formattedCitation":"&lt;sup&gt;8,9&lt;/sup&gt;","plainTextFormattedCitation":"8,9","previouslyFormattedCitation":"&lt;sup&gt;8,9&lt;/sup&gt;"},"properties":{"noteIndex":0},"schema":"https://github.com/citation-style-language/schema/raw/master/csl-citation.json"}</w:instrText>
      </w:r>
      <w:r w:rsidR="00EC198F" w:rsidRPr="004D6718">
        <w:rPr>
          <w:rFonts w:ascii="Times New Roman" w:hAnsi="Times New Roman"/>
          <w:sz w:val="24"/>
          <w:szCs w:val="24"/>
        </w:rPr>
        <w:fldChar w:fldCharType="separate"/>
      </w:r>
      <w:r w:rsidR="00B568A2" w:rsidRPr="004D6718">
        <w:rPr>
          <w:rFonts w:ascii="Times New Roman" w:hAnsi="Times New Roman"/>
          <w:noProof/>
          <w:sz w:val="24"/>
          <w:szCs w:val="24"/>
          <w:vertAlign w:val="superscript"/>
        </w:rPr>
        <w:t>8,9</w:t>
      </w:r>
      <w:r w:rsidR="00EC198F" w:rsidRPr="004D6718">
        <w:rPr>
          <w:rFonts w:ascii="Times New Roman" w:hAnsi="Times New Roman"/>
          <w:sz w:val="24"/>
          <w:szCs w:val="24"/>
        </w:rPr>
        <w:fldChar w:fldCharType="end"/>
      </w:r>
      <w:r w:rsidR="00EC198F" w:rsidRPr="004D6718">
        <w:rPr>
          <w:rFonts w:ascii="Times New Roman" w:hAnsi="Times New Roman"/>
          <w:sz w:val="24"/>
          <w:szCs w:val="24"/>
        </w:rPr>
        <w:t xml:space="preserve">. </w:t>
      </w:r>
      <w:r w:rsidR="00EC198F" w:rsidRPr="004D6718">
        <w:rPr>
          <w:rFonts w:ascii="Times New Roman" w:eastAsia="Times New Roman" w:hAnsi="Times New Roman"/>
          <w:sz w:val="24"/>
          <w:szCs w:val="24"/>
        </w:rPr>
        <w:t>The aetiology of IPF is by definition unknown, and</w:t>
      </w:r>
      <w:r w:rsidR="00490434" w:rsidRPr="004D6718">
        <w:rPr>
          <w:rFonts w:ascii="Times New Roman" w:eastAsia="Times New Roman" w:hAnsi="Times New Roman"/>
          <w:sz w:val="24"/>
          <w:szCs w:val="24"/>
        </w:rPr>
        <w:t>,</w:t>
      </w:r>
      <w:r w:rsidR="00EC198F" w:rsidRPr="004D6718">
        <w:rPr>
          <w:rFonts w:ascii="Times New Roman" w:eastAsia="Times New Roman" w:hAnsi="Times New Roman"/>
          <w:sz w:val="24"/>
          <w:szCs w:val="24"/>
        </w:rPr>
        <w:t xml:space="preserve"> thus</w:t>
      </w:r>
      <w:r w:rsidR="00490434" w:rsidRPr="004D6718">
        <w:rPr>
          <w:rFonts w:ascii="Times New Roman" w:eastAsia="Times New Roman" w:hAnsi="Times New Roman"/>
          <w:sz w:val="24"/>
          <w:szCs w:val="24"/>
        </w:rPr>
        <w:t>,</w:t>
      </w:r>
      <w:r w:rsidR="00EC198F" w:rsidRPr="004D6718">
        <w:rPr>
          <w:rFonts w:ascii="Times New Roman" w:eastAsia="Times New Roman" w:hAnsi="Times New Roman"/>
          <w:sz w:val="24"/>
          <w:szCs w:val="24"/>
        </w:rPr>
        <w:t xml:space="preserve"> the diagnosis of IPF requires the exclusion of other forms of interstitial lung diseases, such as those associated with connective tissue disease, </w:t>
      </w:r>
      <w:r w:rsidR="006E61DC" w:rsidRPr="004D6718">
        <w:rPr>
          <w:rFonts w:ascii="Times New Roman" w:eastAsia="Times New Roman" w:hAnsi="Times New Roman"/>
          <w:sz w:val="24"/>
          <w:szCs w:val="24"/>
        </w:rPr>
        <w:t>autoimmune d</w:t>
      </w:r>
      <w:r w:rsidR="00C56CDE" w:rsidRPr="004D6718">
        <w:rPr>
          <w:rFonts w:ascii="Times New Roman" w:eastAsia="Times New Roman" w:hAnsi="Times New Roman"/>
          <w:sz w:val="24"/>
          <w:szCs w:val="24"/>
        </w:rPr>
        <w:t>y</w:t>
      </w:r>
      <w:r w:rsidR="006E61DC" w:rsidRPr="004D6718">
        <w:rPr>
          <w:rFonts w:ascii="Times New Roman" w:eastAsia="Times New Roman" w:hAnsi="Times New Roman"/>
          <w:sz w:val="24"/>
          <w:szCs w:val="24"/>
        </w:rPr>
        <w:t>sfunction</w:t>
      </w:r>
      <w:r w:rsidR="00C56CDE" w:rsidRPr="004D6718">
        <w:rPr>
          <w:rFonts w:ascii="Times New Roman" w:eastAsia="Times New Roman" w:hAnsi="Times New Roman"/>
          <w:sz w:val="24"/>
          <w:szCs w:val="24"/>
        </w:rPr>
        <w:t xml:space="preserve"> </w:t>
      </w:r>
      <w:r w:rsidR="002C0F43" w:rsidRPr="004D6718">
        <w:rPr>
          <w:rFonts w:ascii="Times New Roman" w:eastAsia="Times New Roman" w:hAnsi="Times New Roman"/>
          <w:sz w:val="24"/>
          <w:szCs w:val="24"/>
        </w:rPr>
        <w:t>a</w:t>
      </w:r>
      <w:r w:rsidR="00C56CDE" w:rsidRPr="004D6718">
        <w:rPr>
          <w:rFonts w:ascii="Times New Roman" w:eastAsia="Times New Roman" w:hAnsi="Times New Roman"/>
          <w:sz w:val="24"/>
          <w:szCs w:val="24"/>
        </w:rPr>
        <w:t xml:space="preserve">nd </w:t>
      </w:r>
      <w:r w:rsidR="00EC198F" w:rsidRPr="004D6718">
        <w:rPr>
          <w:rFonts w:ascii="Times New Roman" w:eastAsia="Times New Roman" w:hAnsi="Times New Roman"/>
          <w:sz w:val="24"/>
          <w:szCs w:val="24"/>
        </w:rPr>
        <w:t>environmental/occupational exposures</w:t>
      </w:r>
      <w:r w:rsidR="0019184D" w:rsidRPr="004D6718">
        <w:rPr>
          <w:rFonts w:ascii="Times New Roman" w:hAnsi="Times New Roman"/>
          <w:sz w:val="24"/>
          <w:szCs w:val="24"/>
        </w:rPr>
        <w:fldChar w:fldCharType="begin" w:fldLock="1"/>
      </w:r>
      <w:r w:rsidR="00F66CD5" w:rsidRPr="004D6718">
        <w:rPr>
          <w:rFonts w:ascii="Times New Roman" w:hAnsi="Times New Roman"/>
          <w:sz w:val="24"/>
          <w:szCs w:val="24"/>
        </w:rPr>
        <w:instrText>ADDIN CSL_CITATION {"citationItems":[{"id":"ITEM-1","itemData":{"DOI":"10.1056/NEJMra1705751","ISSN":"0028-4793","author":[{"dropping-particle":"","family":"Lederer","given":"David J.","non-dropping-particle":"","parse-names":false,"suffix":""},{"dropping-particle":"","family":"Martinez","given":"Fernando J.","non-dropping-particle":"","parse-names":false,"suffix":""}],"container-title":"New England Journal of Medicine","editor":[{"dropping-particle":"","family":"Longo","given":"Dan L.","non-dropping-particle":"","parse-names":false,"suffix":""}],"id":"ITEM-1","issue":"19","issued":{"date-parts":[["2018","5","10"]]},"page":"1811-1823","title":"Idiopathic Pulmonary Fibrosis","type":"article-journal","volume":"378"},"uris":["http://www.mendeley.com/documents/?uuid=c8ff956a-b251-3f5b-b6fa-a43ab4f743cd"]}],"mendeley":{"formattedCitation":"&lt;sup&gt;10&lt;/sup&gt;","plainTextFormattedCitation":"10","previouslyFormattedCitation":"&lt;sup&gt;10&lt;/sup&gt;"},"properties":{"noteIndex":0},"schema":"https://github.com/citation-style-language/schema/raw/master/csl-citation.json"}</w:instrText>
      </w:r>
      <w:r w:rsidR="0019184D" w:rsidRPr="004D6718">
        <w:rPr>
          <w:rFonts w:ascii="Times New Roman" w:hAnsi="Times New Roman"/>
          <w:sz w:val="24"/>
          <w:szCs w:val="24"/>
        </w:rPr>
        <w:fldChar w:fldCharType="separate"/>
      </w:r>
      <w:r w:rsidR="00B568A2" w:rsidRPr="004D6718">
        <w:rPr>
          <w:rFonts w:ascii="Times New Roman" w:hAnsi="Times New Roman"/>
          <w:noProof/>
          <w:sz w:val="24"/>
          <w:szCs w:val="24"/>
          <w:vertAlign w:val="superscript"/>
        </w:rPr>
        <w:t>10</w:t>
      </w:r>
      <w:r w:rsidR="0019184D" w:rsidRPr="004D6718">
        <w:rPr>
          <w:rFonts w:ascii="Times New Roman" w:hAnsi="Times New Roman"/>
          <w:sz w:val="24"/>
          <w:szCs w:val="24"/>
        </w:rPr>
        <w:fldChar w:fldCharType="end"/>
      </w:r>
      <w:r w:rsidR="0019184D" w:rsidRPr="004D6718">
        <w:rPr>
          <w:rFonts w:ascii="Times New Roman" w:hAnsi="Times New Roman"/>
          <w:sz w:val="24"/>
          <w:szCs w:val="24"/>
        </w:rPr>
        <w:t xml:space="preserve">. Overall, patients diagnosed with IPF have a poor prognosis with a typical survival of 3 to 5 years after diagnosis. </w:t>
      </w:r>
      <w:r w:rsidR="00C56CDE" w:rsidRPr="004D6718">
        <w:rPr>
          <w:rFonts w:ascii="Times New Roman" w:hAnsi="Times New Roman"/>
          <w:sz w:val="24"/>
          <w:szCs w:val="24"/>
        </w:rPr>
        <w:t>In addition</w:t>
      </w:r>
      <w:r w:rsidR="00EC198F" w:rsidRPr="004D6718">
        <w:rPr>
          <w:rFonts w:ascii="Times New Roman" w:hAnsi="Times New Roman"/>
          <w:sz w:val="24"/>
          <w:szCs w:val="24"/>
        </w:rPr>
        <w:t>, IPF is unpredictable</w:t>
      </w:r>
      <w:r w:rsidR="00C56CDE" w:rsidRPr="004D6718">
        <w:rPr>
          <w:rFonts w:ascii="Times New Roman" w:hAnsi="Times New Roman"/>
          <w:sz w:val="24"/>
          <w:szCs w:val="24"/>
        </w:rPr>
        <w:t>,</w:t>
      </w:r>
      <w:r w:rsidR="00EC198F" w:rsidRPr="004D6718">
        <w:rPr>
          <w:rFonts w:ascii="Times New Roman" w:hAnsi="Times New Roman"/>
          <w:sz w:val="24"/>
          <w:szCs w:val="24"/>
        </w:rPr>
        <w:t xml:space="preserve"> with sudden, rapid and often unexplainable acute exacerbations</w:t>
      </w:r>
      <w:r w:rsidR="00EC198F" w:rsidRPr="004D6718">
        <w:rPr>
          <w:rFonts w:ascii="Times New Roman" w:hAnsi="Times New Roman"/>
          <w:sz w:val="24"/>
          <w:szCs w:val="24"/>
        </w:rPr>
        <w:fldChar w:fldCharType="begin" w:fldLock="1"/>
      </w:r>
      <w:r w:rsidR="00F66CD5" w:rsidRPr="004D6718">
        <w:rPr>
          <w:rFonts w:ascii="Times New Roman" w:hAnsi="Times New Roman"/>
          <w:sz w:val="24"/>
          <w:szCs w:val="24"/>
        </w:rPr>
        <w:instrText>ADDIN CSL_CITATION {"citationItems":[{"id":"ITEM-1","itemData":{"DOI":"10.1183/13993003.01504-2015","ISSN":"13993003","abstract":"Idiopathic pulmonary fibrosis (IPF) is a rare disease, with estimates of prevalence varying considerably across countries due to paucity in data collection. The aim of this study was to investigate the prevalence and incidence of IPF in Canada using administrative data requiring minimal extrapolation. We used mandatory national administrative data from 2007-2011 to identify IPF cases of all ages with an International Classification of Diseases (Version 10, Canadian) diagnosis code of J84.1. We used a broad definition that excluded cases with subsequent diagnosis of other interstitial lung diseases, and a narrow definition that required further diagnostic testing prior to IPF diagnosis. We explored survival and quality of life. For all ages, the broad prevalence of IPF was 41.8 per 100000 (14 259 cases) and was higher for men. The incidence rate was 18.7 per 100 000 (6390 cases) and was higher for men. The narrow prevalence was 20.0 per 100 000 (6822 cases) and incidence was 9.0 per 100 000 (3057 cases). The 4-year risk of death was 41.0% and the quality of life with IPF after 2 years was lower than for Global Initiative for Chronic Obstructive Lung Disease stage IV chronic obstructive pulmonary disease. Using comprehensive national data, the prevalence of IPF in Canada was higher than other national estimates, suggesting that either IPF may be more common in Canada or that data capture may have been previously limited.","author":[{"dropping-particle":"","family":"Hopkins","given":"Robert B.","non-dropping-particle":"","parse-names":false,"suffix":""},{"dropping-particle":"","family":"Burke","given":"Natasha","non-dropping-particle":"","parse-names":false,"suffix":""},{"dropping-particle":"","family":"Fell","given":"Charlene","non-dropping-particle":"","parse-names":false,"suffix":""},{"dropping-particle":"","family":"Dion","given":"Genevieve","non-dropping-particle":"","parse-names":false,"suffix":""},{"dropping-particle":"","family":"Kolb","given":"Martin","non-dropping-particle":"","parse-names":false,"suffix":""}],"container-title":"European Respiratory Journal","id":"ITEM-1","issue":"1","issued":{"date-parts":[["2016","7","1"]]},"page":"187-195","publisher":"European Respiratory Society","title":"Epidemiology and survival of idiopathic pulmonary fibrosis from national data in Canada","type":"article-journal","volume":"48"},"uris":["http://www.mendeley.com/documents/?uuid=fb699169-09f3-3b80-8a36-a83a62fae01a"]},{"id":"ITEM-2","itemData":{"DOI":"10.2147/CEOR.S154323","ISSN":"11786981","abstract":"Background: Idiopathic pulmonary fibrosis (IPF), although rare, is a severe and costly disease. Objective: To estimate the clinical and economic burden of IPF over multiple years before and after diagnosis using comprehensive administrative databases for the province of Quebec, Canada. Methods: Several administrative databases from Quebec, providing information on hospital care, community care, and pharmaceuticals, were linked over a 5-year period ending March 31, 2011, which was before approval of antifibrotic drugs in Canada. Prevalent and incident IPF cases were defined using International Classification Disease-10-CA codes and International Classification Disease-9-CM codes. We used a broad definition that excluded cases with subsequent diagnosis of other interstitial lung diseases and a narrow definition that required further diagnostic testing to confirm IPF diagnosis. Incident cases had an IPF code in a particular year without any IPF code in the 2 previous years. Health care resource utilization before and after the index diagnosis date was determined and costs calculated. Costs were expressed in 2016 Canadian dollars. Results: Over 5-years, 10,579 (mean age: 76.4; 58% male) satisfied the broad definition of IPF and 8,683 (mean age: 74.5; 57% male) satisfied the narrow definition (82% of broad). Incidences of IPF overall were 25.8 and 21.7/100,000 population for broad and narrow definitions, respectively. Three-year survival was 40% and 37% in broad and narrow cohorts, respectively. For both cohorts, health care resource utilization and costs increased several years before diagnosis ($2,721 and $7,049/patient 5 years and 2 years prior to diagnosis using a broad definition, respectively) and remained elevated for multiple years post diagnosis ($12,978 and $8,267 at 2 and 3 years postdiagnosis). Conclusion: Health care resource utilization and costs of IPF increase many years prior to diagnosis. Incorporating multiyear annual costs before and after diagnosis results in a higher estimate of the economic burden of IPF than previous studies using a 1-year time frame.","author":[{"dropping-particle":"","family":"Tarride","given":"Jean Eric","non-dropping-particle":"","parse-names":false,"suffix":""},{"dropping-particle":"","family":"Hopkins","given":"Robert B.","non-dropping-particle":"","parse-names":false,"suffix":""},{"dropping-particle":"","family":"Burke","given":"Natasha","non-dropping-particle":"","parse-names":false,"suffix":""},{"dropping-particle":"","family":"Guertin","given":"Jason R.","non-dropping-particle":"","parse-names":false,"suffix":""},{"dropping-particle":"","family":"O’Reilly","given":"Daria","non-dropping-particle":"","parse-names":false,"suffix":""},{"dropping-particle":"","family":"Fell","given":"Charlene D.","non-dropping-particle":"","parse-names":false,"suffix":""},{"dropping-particle":"","family":"Dion","given":"Genevieve","non-dropping-particle":"","parse-names":false,"suffix":""},{"dropping-particle":"","family":"Kolb","given":"Martin","non-dropping-particle":"","parse-names":false,"suffix":""}],"container-title":"ClinicoEconomics and Outcomes Research","id":"ITEM-2","issued":{"date-parts":[["2018","2","22"]]},"page":"127-137","publisher":"Dove Medical Press Ltd","title":"Clinical and economic burden of idiopathic pulmonary fibrosis in Quebec, Canada","type":"article-journal","volume":"10"},"uris":["http://www.mendeley.com/documents/?uuid=affee926-e5d2-3245-aa4b-f3b9ec054d40"]},{"id":"ITEM-3","itemData":{"DOI":"10.1177/1060028019862497","ISSN":"1060-0280","abstract":"&lt;p&gt;Objective: Provide information for pharmacists on idiopathic pulmonary fibrosis (IPF) and its treatment. Study Selection and Data Extraction: All articles with data from randomized controlled trials of nintedanib or pirfenidone were reviewed. Data Synthesis: IPF is a progressive and ultimately fatal interstitial lung disease characterized by decline in lung function and worsening dyspnea. It is uncommon and mainly occurs in individuals aged &amp;gt;60 years, particularly men with a history of smoking. Nintedanib and pirfenidone were approved in the United States for the treatment of IPF in 2014 and received conditional recommendations in the 2015 American Thoracic Society/European Respiratory Society/Japanese Respiratory Society/Latin American Thoracic Association treatment guidelines. These drugs slow the progression of IPF by reducing the rate of decline in lung function. Their adverse event profile is characterized mainly by gastrointestinal events, which can be managed through dose adjustment and symptom management. Management of IPF should also include smoking cessation, vaccinations, and supportive care such as patient education, pulmonary rehabilitation, and the use of supplemental oxygen as well as optimizing the management of comorbidities. Relevance to Patient Care and Clinical Practice: This review provides clinical pharmacists with information on the course of IPF, what can be expected of current treatments, and how to help patients manage their drug therapy. Conclusions: IPF is a progressive disease, but treatments are available that can slow the progression of the disease. Clinical pharmacists can play an important role in the care of patients with IPF through patient education, monitoring medication compliance and safety, ensuring drugs for comorbidities are optimized, and preventive strategies such as immunizations.&lt;/p&gt;","author":[{"dropping-particle":"","family":"Pleasants","given":"Roy","non-dropping-particle":"","parse-names":false,"suffix":""},{"dropping-particle":"","family":"Tighe","given":"Robert M.","non-dropping-particle":"","parse-names":false,"suffix":""}],"container-title":"Annals of Pharmacotherapy","id":"ITEM-3","issue":"12","issued":{"date-parts":[["2019","12","7"]]},"page":"1238-1248","title":"Management of Idiopathic Pulmonary Fibrosis","type":"article-journal","volume":"53"},"uris":["http://www.mendeley.com/documents/?uuid=77f242b6-8ce8-3047-b808-31183c54aacf"]},{"id":"ITEM-4","itemData":{"DOI":"10.1016/B978-0-323-48024-6.00004-5","ISBN":"9780323480253","ISSN":"09547762","PMID":"31280590","abstract":"Idiopathic pulmonary fibrosis (IPF) is a relentlessly progressive and inevitably fatal lung disease. Although the etiology and pathogenesis of IPF remain incompletely understood, two drugs (e.g., pirfenidone and nintedanib) have proven effective in slowing down functional decline and disease progression and are now approved worldwide for treatment. Yet, as outlined by the recent guideline document on treatment of IPF, every therapeutic decision needs to be tailored to the individual patient, after discussing potential benefits and pitfalls. Comorbidities, which almost invariably complicate IPF, impact significantly clinical course and prognosis of the disease, making a holistic approach to the best care for these patients. Randomized-controlled trials remain a valid choice for selected IPF patients and their completion is critically important to achieving the ultimate goal of improving both survival and quality of life of patients suffering from this devastating disease.","author":[{"dropping-particle":"","family":"Cerri","given":"Stefania","non-dropping-particle":"","parse-names":false,"suffix":""},{"dropping-particle":"","family":"Spagnolo","given":"Paolo","non-dropping-particle":"","parse-names":false,"suffix":""},{"dropping-particle":"","family":"Luppi","given":"Fabrizio","non-dropping-particle":"","parse-names":false,"suffix":""},{"dropping-particle":"","family":"Sgalla","given":"Giacomo","non-dropping-particle":"","parse-names":false,"suffix":""},{"dropping-particle":"","family":"Richeldi","given":"Luca","non-dropping-particle":"","parse-names":false,"suffix":""}],"container-title":"Interstitial Lung Disease","id":"ITEM-4","issued":{"date-parts":[["2017","3","6"]]},"page":"55-63","publisher":"Elsevier Inc.","title":"Management of Idiopathic Pulmonary Fibrosis","type":"chapter"},"uris":["http://www.mendeley.com/documents/?uuid=d4e79757-2998-3803-84d1-126cf488f9b3"]},{"id":"ITEM-5","itemData":{"DOI":"10.1056/NEJMra1705751","ISSN":"0028-4793","author":[{"dropping-particle":"","family":"Lederer","given":"David J.","non-dropping-particle":"","parse-names":false,"suffix":""},{"dropping-particle":"","family":"Martinez","given":"Fernando J.","non-dropping-particle":"","parse-names":false,"suffix":""}],"container-title":"New England Journal of Medicine","editor":[{"dropping-particle":"","family":"Longo","given":"Dan L.","non-dropping-particle":"","parse-names":false,"suffix":""}],"id":"ITEM-5","issue":"19","issued":{"date-parts":[["2018","5","10"]]},"page":"1811-1823","title":"Idiopathic Pulmonary Fibrosis","type":"article-journal","volume":"378"},"uris":["http://www.mendeley.com/documents/?uuid=c8ff956a-b251-3f5b-b6fa-a43ab4f743cd"]}],"mendeley":{"formattedCitation":"&lt;sup&gt;8–12&lt;/sup&gt;","plainTextFormattedCitation":"8–12","previouslyFormattedCitation":"&lt;sup&gt;8–12&lt;/sup&gt;"},"properties":{"noteIndex":0},"schema":"https://github.com/citation-style-language/schema/raw/master/csl-citation.json"}</w:instrText>
      </w:r>
      <w:r w:rsidR="00EC198F" w:rsidRPr="004D6718">
        <w:rPr>
          <w:rFonts w:ascii="Times New Roman" w:hAnsi="Times New Roman"/>
          <w:sz w:val="24"/>
          <w:szCs w:val="24"/>
        </w:rPr>
        <w:fldChar w:fldCharType="separate"/>
      </w:r>
      <w:r w:rsidR="00B568A2" w:rsidRPr="004D6718">
        <w:rPr>
          <w:rFonts w:ascii="Times New Roman" w:hAnsi="Times New Roman"/>
          <w:noProof/>
          <w:sz w:val="24"/>
          <w:szCs w:val="24"/>
          <w:vertAlign w:val="superscript"/>
        </w:rPr>
        <w:t>8–12</w:t>
      </w:r>
      <w:r w:rsidR="00EC198F" w:rsidRPr="004D6718">
        <w:rPr>
          <w:rFonts w:ascii="Times New Roman" w:hAnsi="Times New Roman"/>
          <w:sz w:val="24"/>
          <w:szCs w:val="24"/>
        </w:rPr>
        <w:fldChar w:fldCharType="end"/>
      </w:r>
      <w:r w:rsidR="00EC198F" w:rsidRPr="004D6718">
        <w:rPr>
          <w:rFonts w:ascii="Times New Roman" w:hAnsi="Times New Roman"/>
          <w:sz w:val="24"/>
          <w:szCs w:val="24"/>
        </w:rPr>
        <w:t xml:space="preserve">. </w:t>
      </w:r>
      <w:r w:rsidR="0019184D" w:rsidRPr="004D6718">
        <w:rPr>
          <w:rFonts w:ascii="Times New Roman" w:hAnsi="Times New Roman"/>
          <w:sz w:val="24"/>
          <w:szCs w:val="24"/>
        </w:rPr>
        <w:t xml:space="preserve">Due to </w:t>
      </w:r>
      <w:r w:rsidR="00C56CDE" w:rsidRPr="004D6718">
        <w:rPr>
          <w:rFonts w:ascii="Times New Roman" w:hAnsi="Times New Roman"/>
          <w:sz w:val="24"/>
          <w:szCs w:val="24"/>
        </w:rPr>
        <w:t>a rapid disease progression and lack</w:t>
      </w:r>
      <w:r w:rsidR="0019184D" w:rsidRPr="004D6718">
        <w:rPr>
          <w:rFonts w:ascii="Times New Roman" w:hAnsi="Times New Roman"/>
          <w:sz w:val="24"/>
          <w:szCs w:val="24"/>
        </w:rPr>
        <w:t xml:space="preserve"> of efficacious treatments, IPF account</w:t>
      </w:r>
      <w:r w:rsidR="00C56CDE" w:rsidRPr="004D6718">
        <w:rPr>
          <w:rFonts w:ascii="Times New Roman" w:hAnsi="Times New Roman"/>
          <w:sz w:val="24"/>
          <w:szCs w:val="24"/>
        </w:rPr>
        <w:t>s</w:t>
      </w:r>
      <w:r w:rsidR="0019184D" w:rsidRPr="004D6718">
        <w:rPr>
          <w:rFonts w:ascii="Times New Roman" w:hAnsi="Times New Roman"/>
          <w:sz w:val="24"/>
          <w:szCs w:val="24"/>
        </w:rPr>
        <w:t xml:space="preserve"> for a higher than expected share of Canadian mortality (1.4% of population mortality)</w:t>
      </w:r>
      <w:r w:rsidR="0019184D" w:rsidRPr="004D6718">
        <w:rPr>
          <w:rFonts w:ascii="Times New Roman" w:hAnsi="Times New Roman"/>
          <w:sz w:val="24"/>
          <w:szCs w:val="24"/>
        </w:rPr>
        <w:fldChar w:fldCharType="begin" w:fldLock="1"/>
      </w:r>
      <w:r w:rsidR="00F66CD5" w:rsidRPr="004D6718">
        <w:rPr>
          <w:rFonts w:ascii="Times New Roman" w:hAnsi="Times New Roman"/>
          <w:sz w:val="24"/>
          <w:szCs w:val="24"/>
        </w:rPr>
        <w:instrText>ADDIN CSL_CITATION {"citationItems":[{"id":"ITEM-1","itemData":{"DOI":"10.1016/B978-0-323-48024-6.00004-5","ISBN":"9780323480253","ISSN":"09547762","PMID":"31280590","abstract":"Idiopathic pulmonary fibrosis (IPF) is a relentlessly progressive and inevitably fatal lung disease. Although the etiology and pathogenesis of IPF remain incompletely understood, two drugs (e.g., pirfenidone and nintedanib) have proven effective in slowing down functional decline and disease progression and are now approved worldwide for treatment. Yet, as outlined by the recent guideline document on treatment of IPF, every therapeutic decision needs to be tailored to the individual patient, after discussing potential benefits and pitfalls. Comorbidities, which almost invariably complicate IPF, impact significantly clinical course and prognosis of the disease, making a holistic approach to the best care for these patients. Randomized-controlled trials remain a valid choice for selected IPF patients and their completion is critically important to achieving the ultimate goal of improving both survival and quality of life of patients suffering from this devastating disease.","author":[{"dropping-particle":"","family":"Cerri","given":"Stefania","non-dropping-particle":"","parse-names":false,"suffix":""},{"dropping-particle":"","family":"Spagnolo","given":"Paolo","non-dropping-particle":"","parse-names":false,"suffix":""},{"dropping-particle":"","family":"Luppi","given":"Fabrizio","non-dropping-particle":"","parse-names":false,"suffix":""},{"dropping-particle":"","family":"Sgalla","given":"Giacomo","non-dropping-particle":"","parse-names":false,"suffix":""},{"dropping-particle":"","family":"Richeldi","given":"Luca","non-dropping-particle":"","parse-names":false,"suffix":""}],"container-title":"Interstitial Lung Disease","id":"ITEM-1","issued":{"date-parts":[["2017","3","6"]]},"page":"55-63","publisher":"Elsevier Inc.","title":"Management of Idiopathic Pulmonary Fibrosis","type":"chapter"},"uris":["http://www.mendeley.com/documents/?uuid=d4e79757-2998-3803-84d1-126cf488f9b3"]},{"id":"ITEM-2","itemData":{"DOI":"10.1183/13993003.01504-2015","ISSN":"13993003","abstract":"Idiopathic pulmonary fibrosis (IPF) is a rare disease, with estimates of prevalence varying considerably across countries due to paucity in data collection. The aim of this study was to investigate the prevalence and incidence of IPF in Canada using administrative data requiring minimal extrapolation. We used mandatory national administrative data from 2007-2011 to identify IPF cases of all ages with an International Classification of Diseases (Version 10, Canadian) diagnosis code of J84.1. We used a broad definition that excluded cases with subsequent diagnosis of other interstitial lung diseases, and a narrow definition that required further diagnostic testing prior to IPF diagnosis. We explored survival and quality of life. For all ages, the broad prevalence of IPF was 41.8 per 100000 (14 259 cases) and was higher for men. The incidence rate was 18.7 per 100 000 (6390 cases) and was higher for men. The narrow prevalence was 20.0 per 100 000 (6822 cases) and incidence was 9.0 per 100 000 (3057 cases). The 4-year risk of death was 41.0% and the quality of life with IPF after 2 years was lower than for Global Initiative for Chronic Obstructive Lung Disease stage IV chronic obstructive pulmonary disease. Using comprehensive national data, the prevalence of IPF in Canada was higher than other national estimates, suggesting that either IPF may be more common in Canada or that data capture may have been previously limited.","author":[{"dropping-particle":"","family":"Hopkins","given":"Robert B.","non-dropping-particle":"","parse-names":false,"suffix":""},{"dropping-particle":"","family":"Burke","given":"Natasha","non-dropping-particle":"","parse-names":false,"suffix":""},{"dropping-particle":"","family":"Fell","given":"Charlene","non-dropping-particle":"","parse-names":false,"suffix":""},{"dropping-particle":"","family":"Dion","given":"Genevieve","non-dropping-particle":"","parse-names":false,"suffix":""},{"dropping-particle":"","family":"Kolb","given":"Martin","non-dropping-particle":"","parse-names":false,"suffix":""}],"container-title":"European Respiratory Journal","id":"ITEM-2","issue":"1","issued":{"date-parts":[["2016","7","1"]]},"page":"187-195","publisher":"European Respiratory Society","title":"Epidemiology and survival of idiopathic pulmonary fibrosis from national data in Canada","type":"article-journal","volume":"48"},"uris":["http://www.mendeley.com/documents/?uuid=fb699169-09f3-3b80-8a36-a83a62fae01a"]},{"id":"ITEM-3","itemData":{"DOI":"10.1177/1060028019862497","ISSN":"1060-0280","abstract":"&lt;p&gt;Objective: Provide information for pharmacists on idiopathic pulmonary fibrosis (IPF) and its treatment. Study Selection and Data Extraction: All articles with data from randomized controlled trials of nintedanib or pirfenidone were reviewed. Data Synthesis: IPF is a progressive and ultimately fatal interstitial lung disease characterized by decline in lung function and worsening dyspnea. It is uncommon and mainly occurs in individuals aged &amp;gt;60 years, particularly men with a history of smoking. Nintedanib and pirfenidone were approved in the United States for the treatment of IPF in 2014 and received conditional recommendations in the 2015 American Thoracic Society/European Respiratory Society/Japanese Respiratory Society/Latin American Thoracic Association treatment guidelines. These drugs slow the progression of IPF by reducing the rate of decline in lung function. Their adverse event profile is characterized mainly by gastrointestinal events, which can be managed through dose adjustment and symptom management. Management of IPF should also include smoking cessation, vaccinations, and supportive care such as patient education, pulmonary rehabilitation, and the use of supplemental oxygen as well as optimizing the management of comorbidities. Relevance to Patient Care and Clinical Practice: This review provides clinical pharmacists with information on the course of IPF, what can be expected of current treatments, and how to help patients manage their drug therapy. Conclusions: IPF is a progressive disease, but treatments are available that can slow the progression of the disease. Clinical pharmacists can play an important role in the care of patients with IPF through patient education, monitoring medication compliance and safety, ensuring drugs for comorbidities are optimized, and preventive strategies such as immunizations.&lt;/p&gt;","author":[{"dropping-particle":"","family":"Pleasants","given":"Roy","non-dropping-particle":"","parse-names":false,"suffix":""},{"dropping-particle":"","family":"Tighe","given":"Robert M.","non-dropping-particle":"","parse-names":false,"suffix":""}],"container-title":"Annals of Pharmacotherapy","id":"ITEM-3","issue":"12","issued":{"date-parts":[["2019","12","7"]]},"page":"1238-1248","title":"Management of Idiopathic Pulmonary Fibrosis","type":"article-journal","volume":"53"},"uris":["http://www.mendeley.com/documents/?uuid=77f242b6-8ce8-3047-b808-31183c54aacf"]},{"id":"ITEM-4","itemData":{"DOI":"10.2147/CEOR.S154323","ISSN":"11786981","abstract":"Background: Idiopathic pulmonary fibrosis (IPF), although rare, is a severe and costly disease. Objective: To estimate the clinical and economic burden of IPF over multiple years before and after diagnosis using comprehensive administrative databases for the province of Quebec, Canada. Methods: Several administrative databases from Quebec, providing information on hospital care, community care, and pharmaceuticals, were linked over a 5-year period ending March 31, 2011, which was before approval of antifibrotic drugs in Canada. Prevalent and incident IPF cases were defined using International Classification Disease-10-CA codes and International Classification Disease-9-CM codes. We used a broad definition that excluded cases with subsequent diagnosis of other interstitial lung diseases and a narrow definition that required further diagnostic testing to confirm IPF diagnosis. Incident cases had an IPF code in a particular year without any IPF code in the 2 previous years. Health care resource utilization before and after the index diagnosis date was determined and costs calculated. Costs were expressed in 2016 Canadian dollars. Results: Over 5-years, 10,579 (mean age: 76.4; 58% male) satisfied the broad definition of IPF and 8,683 (mean age: 74.5; 57% male) satisfied the narrow definition (82% of broad). Incidences of IPF overall were 25.8 and 21.7/100,000 population for broad and narrow definitions, respectively. Three-year survival was 40% and 37% in broad and narrow cohorts, respectively. For both cohorts, health care resource utilization and costs increased several years before diagnosis ($2,721 and $7,049/patient 5 years and 2 years prior to diagnosis using a broad definition, respectively) and remained elevated for multiple years post diagnosis ($12,978 and $8,267 at 2 and 3 years postdiagnosis). Conclusion: Health care resource utilization and costs of IPF increase many years prior to diagnosis. Incorporating multiyear annual costs before and after diagnosis results in a higher estimate of the economic burden of IPF than previous studies using a 1-year time frame.","author":[{"dropping-particle":"","family":"Tarride","given":"Jean Eric","non-dropping-particle":"","parse-names":false,"suffix":""},{"dropping-particle":"","family":"Hopkins","given":"Robert B.","non-dropping-particle":"","parse-names":false,"suffix":""},{"dropping-particle":"","family":"Burke","given":"Natasha","non-dropping-particle":"","parse-names":false,"suffix":""},{"dropping-particle":"","family":"Guertin","given":"Jason R.","non-dropping-particle":"","parse-names":false,"suffix":""},{"dropping-particle":"","family":"O’Reilly","given":"Daria","non-dropping-particle":"","parse-names":false,"suffix":""},{"dropping-particle":"","family":"Fell","given":"Charlene D.","non-dropping-particle":"","parse-names":false,"suffix":""},{"dropping-particle":"","family":"Dion","given":"Genevieve","non-dropping-particle":"","parse-names":false,"suffix":""},{"dropping-particle":"","family":"Kolb","given":"Martin","non-dropping-particle":"","parse-names":false,"suffix":""}],"container-title":"ClinicoEconomics and Outcomes Research","id":"ITEM-4","issued":{"date-parts":[["2018","2","22"]]},"page":"127-137","publisher":"Dove Medical Press Ltd","title":"Clinical and economic burden of idiopathic pulmonary fibrosis in Quebec, Canada","type":"article-journal","volume":"10"},"uris":["http://www.mendeley.com/documents/?uuid=affee926-e5d2-3245-aa4b-f3b9ec054d40"]}],"mendeley":{"formattedCitation":"&lt;sup&gt;8,9,11,12&lt;/sup&gt;","plainTextFormattedCitation":"8,9,11,12","previouslyFormattedCitation":"&lt;sup&gt;8,9,11,12&lt;/sup&gt;"},"properties":{"noteIndex":0},"schema":"https://github.com/citation-style-language/schema/raw/master/csl-citation.json"}</w:instrText>
      </w:r>
      <w:r w:rsidR="0019184D" w:rsidRPr="004D6718">
        <w:rPr>
          <w:rFonts w:ascii="Times New Roman" w:hAnsi="Times New Roman"/>
          <w:sz w:val="24"/>
          <w:szCs w:val="24"/>
        </w:rPr>
        <w:fldChar w:fldCharType="separate"/>
      </w:r>
      <w:r w:rsidR="00B568A2" w:rsidRPr="004D6718">
        <w:rPr>
          <w:rFonts w:ascii="Times New Roman" w:hAnsi="Times New Roman"/>
          <w:noProof/>
          <w:sz w:val="24"/>
          <w:szCs w:val="24"/>
          <w:vertAlign w:val="superscript"/>
        </w:rPr>
        <w:t>8,9,11,12</w:t>
      </w:r>
      <w:r w:rsidR="0019184D" w:rsidRPr="004D6718">
        <w:rPr>
          <w:rFonts w:ascii="Times New Roman" w:hAnsi="Times New Roman"/>
          <w:sz w:val="24"/>
          <w:szCs w:val="24"/>
        </w:rPr>
        <w:fldChar w:fldCharType="end"/>
      </w:r>
      <w:r w:rsidR="0019184D" w:rsidRPr="004D6718">
        <w:rPr>
          <w:rFonts w:ascii="Times New Roman" w:hAnsi="Times New Roman"/>
          <w:sz w:val="24"/>
          <w:szCs w:val="24"/>
        </w:rPr>
        <w:t xml:space="preserve">. </w:t>
      </w:r>
    </w:p>
    <w:p w14:paraId="6DB3D8D0" w14:textId="29D4A592" w:rsidR="00276216" w:rsidRDefault="0078141C" w:rsidP="00CE0222">
      <w:pPr>
        <w:spacing w:after="0" w:line="240" w:lineRule="auto"/>
        <w:ind w:right="57" w:firstLine="567"/>
        <w:contextualSpacing/>
        <w:jc w:val="both"/>
        <w:rPr>
          <w:ins w:id="30" w:author="Gregory Fonseca" w:date="2020-05-31T14:55:00Z"/>
          <w:rFonts w:ascii="Times New Roman" w:hAnsi="Times New Roman"/>
          <w:sz w:val="24"/>
          <w:szCs w:val="24"/>
        </w:rPr>
      </w:pPr>
      <w:ins w:id="31" w:author="Gregory Fonseca" w:date="2020-05-31T14:55:00Z">
        <w:r w:rsidRPr="004D6718">
          <w:rPr>
            <w:rFonts w:ascii="Times New Roman" w:hAnsi="Times New Roman"/>
            <w:sz w:val="24"/>
            <w:szCs w:val="24"/>
          </w:rPr>
          <w:t>The current paradigm of IPF pathogenesis is that recurrent damage to the alveolar epithelium of the aging lung drives an abnormal wound-healing response</w:t>
        </w:r>
      </w:ins>
      <w:ins w:id="32" w:author="Gregory Fonseca" w:date="2020-05-31T15:04:00Z">
        <w:r w:rsidR="00062F4B">
          <w:rPr>
            <w:rFonts w:ascii="Times New Roman" w:hAnsi="Times New Roman"/>
            <w:sz w:val="24"/>
            <w:szCs w:val="24"/>
          </w:rPr>
          <w:t>.</w:t>
        </w:r>
      </w:ins>
      <w:ins w:id="33" w:author="Gregory Fonseca" w:date="2020-05-31T14:55:00Z">
        <w:r w:rsidRPr="004D6718">
          <w:rPr>
            <w:rFonts w:ascii="Times New Roman" w:hAnsi="Times New Roman"/>
            <w:sz w:val="24"/>
            <w:szCs w:val="24"/>
          </w:rPr>
          <w:t xml:space="preserve"> </w:t>
        </w:r>
      </w:ins>
      <w:ins w:id="34" w:author="Gregory Fonseca" w:date="2020-05-31T15:05:00Z">
        <w:r w:rsidR="00062F4B">
          <w:rPr>
            <w:rFonts w:ascii="Times New Roman" w:hAnsi="Times New Roman"/>
            <w:sz w:val="24"/>
            <w:szCs w:val="24"/>
          </w:rPr>
          <w:t>This</w:t>
        </w:r>
      </w:ins>
      <w:ins w:id="35" w:author="Gregory Fonseca" w:date="2020-05-31T14:55:00Z">
        <w:r w:rsidRPr="004D6718">
          <w:rPr>
            <w:rFonts w:ascii="Times New Roman" w:hAnsi="Times New Roman"/>
            <w:sz w:val="24"/>
            <w:szCs w:val="24"/>
          </w:rPr>
          <w:t xml:space="preserve"> results in fibrosis</w:t>
        </w:r>
      </w:ins>
      <w:ins w:id="36" w:author="Gregory Fonseca" w:date="2020-05-31T15:05:00Z">
        <w:r w:rsidR="007E74E8" w:rsidRPr="007E74E8">
          <w:rPr>
            <w:rFonts w:ascii="Times New Roman" w:hAnsi="Times New Roman"/>
            <w:sz w:val="24"/>
            <w:szCs w:val="24"/>
          </w:rPr>
          <w:t xml:space="preserve"> </w:t>
        </w:r>
        <w:r w:rsidR="007E74E8" w:rsidRPr="004D6718">
          <w:rPr>
            <w:rFonts w:ascii="Times New Roman" w:hAnsi="Times New Roman"/>
            <w:sz w:val="24"/>
            <w:szCs w:val="24"/>
          </w:rPr>
          <w:t>and a loss of lung elasticity</w:t>
        </w:r>
      </w:ins>
      <w:ins w:id="37" w:author="Gregory Fonseca" w:date="2020-05-31T14:55:00Z">
        <w:r w:rsidRPr="004D6718">
          <w:rPr>
            <w:rFonts w:ascii="Times New Roman" w:hAnsi="Times New Roman"/>
            <w:sz w:val="24"/>
            <w:szCs w:val="24"/>
          </w:rPr>
          <w:t xml:space="preserve"> rather than repair </w:t>
        </w:r>
        <w:r w:rsidRPr="004D6718">
          <w:rPr>
            <w:rFonts w:ascii="Times New Roman" w:hAnsi="Times New Roman"/>
            <w:sz w:val="24"/>
            <w:szCs w:val="24"/>
          </w:rPr>
          <w:fldChar w:fldCharType="begin" w:fldLock="1"/>
        </w:r>
        <w:r w:rsidRPr="004D6718">
          <w:rPr>
            <w:rFonts w:ascii="Times New Roman" w:hAnsi="Times New Roman"/>
            <w:sz w:val="24"/>
            <w:szCs w:val="24"/>
          </w:rPr>
          <w:instrText>ADDIN CSL_CITATION {"citationItems":[{"id":"ITEM-1","itemData":{"DOI":"10.1186/s12931-018-0864-2","ISSN":"1465-993X","PMID":"30189872","abstract":"Idiopathic pulmonary fibrosis (IPF) is a prototype of lethal, chronic, progressive interstitial lung disease of unknown etiology. Over the past decade, macrophage has been recognized to play a significant role in IPF pathogenesis. Depending on the local microenvironments, macrophages can be polarized to either classically activated (M1) or alternatively activated (M2) phenotypes. In general, M1 macrophages are responsible for wound healing after alveolar epithelial injury, while M2 macrophages are designated to resolve wound healing processes or terminate inflammatory responses in the lung. IPF is a pathological consequence resulted from altered wound healing in response to persistent lung injury. In this review, we intend to summarize the current state of knowledge regarding the process of macrophage polarization and its mediators in the pathogenesis of pulmonary fibrosis. Our goal is to update the understanding of the mechanisms underlying the initiation and progression of IPF, and by which, we expect to provide help for developing effective therapeutic strategies in clinical settings.","author":[{"dropping-particle":"","family":"Zhang","given":"Lei","non-dropping-particle":"","parse-names":false,"suffix":""},{"dropping-particle":"","family":"Wang","given":"Yi","non-dropping-particle":"","parse-names":false,"suffix":""},{"dropping-particle":"","family":"Wu","given":"Guorao","non-dropping-particle":"","parse-names":false,"suffix":""},{"dropping-particle":"","family":"Xiong","given":"Weining","non-dropping-particle":"","parse-names":false,"suffix":""},{"dropping-particle":"","family":"Gu","given":"Weikuan","non-dropping-particle":"","parse-names":false,"suffix":""},{"dropping-particle":"","family":"Wang","given":"Cong-Yi","non-dropping-particle":"","parse-names":false,"suffix":""}],"container-title":"Respiratory Research","id":"ITEM-1","issue":"1","issued":{"date-parts":[["2018","12","6"]]},"page":"170","title":"Macrophages: friend or foe in idiopathic pulmonary fibrosis?","type":"article-journal","volume":"19"},"uris":["http://www.mendeley.com/documents/?uuid=1b5e34f2-5190-3722-a4a0-318a861d2aef"]},{"id":"ITEM-2","itemData":{"DOI":"10.1177/1060028019862497","ISSN":"1060-0280","abstract":"&lt;p&gt;Objective: Provide information for pharmacists on idiopathic pulmonary fibrosis (IPF) and its treatment. Study Selection and Data Extraction: All articles with data from randomized controlled trials of nintedanib or pirfenidone were reviewed. Data Synthesis: IPF is a progressive and ultimately fatal interstitial lung disease characterized by decline in lung function and worsening dyspnea. It is uncommon and mainly occurs in individuals aged &amp;gt;60 years, particularly men with a history of smoking. Nintedanib and pirfenidone were approved in the United States for the treatment of IPF in 2014 and received conditional recommendations in the 2015 American Thoracic Society/European Respiratory Society/Japanese Respiratory Society/Latin American Thoracic Association treatment guidelines. These drugs slow the progression of IPF by reducing the rate of decline in lung function. Their adverse event profile is characterized mainly by gastrointestinal events, which can be managed through dose adjustment and symptom management. Management of IPF should also include smoking cessation, vaccinations, and supportive care such as patient education, pulmonary rehabilitation, and the use of supplemental oxygen as well as optimizing the management of comorbidities. Relevance to Patient Care and Clinical Practice: This review provides clinical pharmacists with information on the course of IPF, what can be expected of current treatments, and how to help patients manage their drug therapy. Conclusions: IPF is a progressive disease, but treatments are available that can slow the progression of the disease. Clinical pharmacists can play an important role in the care of patients with IPF through patient education, monitoring medication compliance and safety, ensuring drugs for comorbidities are optimized, and preventive strategies such as immunizations.&lt;/p&gt;","author":[{"dropping-particle":"","family":"Pleasants","given":"Roy","non-dropping-particle":"","parse-names":false,"suffix":""},{"dropping-particle":"","family":"Tighe","given":"Robert M.","non-dropping-particle":"","parse-names":false,"suffix":""}],"container-title":"Annals of Pharmacotherapy","id":"ITEM-2","issue":"12","issued":{"date-parts":[["2019","12","7"]]},"page":"1238-1248","title":"Management of Idiopathic Pulmonary Fibrosis","type":"article-journal","volume":"53"},"uris":["http://www.mendeley.com/documents/?uuid=77f242b6-8ce8-3047-b808-31183c54aacf"]},{"id":"ITEM-3","itemData":{"DOI":"10.1016/B978-0-323-48024-6.00004-5","ISBN":"9780323480253","ISSN":"09547762","PMID":"31280590","abstract":"Idiopathic pulmonary fibrosis (IPF) is a relentlessly progressive and inevitably fatal lung disease. Although the etiology and pathogenesis of IPF remain incompletely understood, two drugs (e.g., pirfenidone and nintedanib) have proven effective in slowing down functional decline and disease progression and are now approved worldwide for treatment. Yet, as outlined by the recent guideline document on treatment of IPF, every therapeutic decision needs to be tailored to the individual patient, after discussing potential benefits and pitfalls. Comorbidities, which almost invariably complicate IPF, impact significantly clinical course and prognosis of the disease, making a holistic approach to the best care for these patients. Randomized-controlled trials remain a valid choice for selected IPF patients and their completion is critically important to achieving the ultimate goal of improving both survival and quality of life of patients suffering from this devastating disease.","author":[{"dropping-particle":"","family":"Cerri","given":"Stefania","non-dropping-particle":"","parse-names":false,"suffix":""},{"dropping-particle":"","family":"Spagnolo","given":"Paolo","non-dropping-particle":"","parse-names":false,"suffix":""},{"dropping-particle":"","family":"Luppi","given":"Fabrizio","non-dropping-particle":"","parse-names":false,"suffix":""},{"dropping-particle":"","family":"Sgalla","given":"Giacomo","non-dropping-particle":"","parse-names":false,"suffix":""},{"dropping-particle":"","family":"Richeldi","given":"Luca","non-dropping-particle":"","parse-names":false,"suffix":""}],"container-title":"Interstitial Lung Disease","id":"ITEM-3","issued":{"date-parts":[["2017","3","6"]]},"page":"55-63","publisher":"Elsevier Inc.","title":"Management of Idiopathic Pulmonary Fibrosis","type":"chapter"},"uris":["http://www.mendeley.com/documents/?uuid=d4e79757-2998-3803-84d1-126cf488f9b3"]},{"id":"ITEM-4","itemData":{"DOI":"10.1155/2018/5160794","ISSN":"2314-8861","PMID":"29854841","abstract":"&lt;p&gt;For a long time, investigations about the lung myeloid compartment have been mainly limited to the macrophages located within the airways, that is, the well-known alveolar macrophages specialized in recycling of surfactant molecules and removal of debris. However, a growing number of reports have highlighted the complexity of the lung myeloid compartment, which also encompass different subsets of dendritic cells, tissue monocytes, and nonalveolar macrophages, called interstitial macrophages (IM). Recent evidence supports that, in mice, IM perform important immune functions, including the maintenance of lung homeostasis and prevention of immune-mediated allergic airway inflammation. In this article, we describe lung IM from a historical perspective and we review current knowledge on their characteristics, ontogeny, and functions, mostly in rodents. Finally, we emphasize some important future challenges for the field.&lt;/p&gt;","author":[{"dropping-particle":"","family":"Schyns","given":"Joey","non-dropping-particle":"","parse-names":false,"suffix":""},{"dropping-particle":"","family":"Bureau","given":"Fabrice","non-dropping-particle":"","parse-names":false,"suffix":""},{"dropping-particle":"","family":"Marichal","given":"Thomas","non-dropping-particle":"","parse-names":false,"suffix":""}],"container-title":"Journal of Immunology Research","id":"ITEM-4","issued":{"date-parts":[["2018"]]},"page":"1-10","title":"Lung Interstitial Macrophages: Past, Present, and Future","type":"article-journal","volume":"2018"},"uris":["http://www.mendeley.com/documents/?uuid=80eda271-93f9-3e32-ba9a-ecc4087c7a57"]},{"id":"ITEM-5","itemData":{"DOI":"10.3389/fimmu.2018.01777","ISSN":"1664-3224","PMID":"30108592","abstract":"Pathogen persistence in the respiratory tract is an important preoccupation, and of particular relevance to infectious diseases such as tuberculosis. The equilibrium between elimination of pathogens and the magnitude of the host response is a sword of Damocles for susceptible patients. The alveolar macrophage is the first sentinel of the respiratory tree and constitutes the dominant immune cell in the steady state. This immune cell is a key player in the balance between defense against pathogens and tolerance toward innocuous stimuli. This review focuses on the role of alveolar macrophages in limiting lung tissue damage from potentially innocuous stimuli and from infections, processes that are relevant to appropriate tolerance of potential causes of lung disease. Notably, the different anti-inflammatory strategies employed by alveolar macrophages and lung tissue damage control are explored. These two properties, in addition to macrophage manipulation by pathogens, are discussed to explain how alveolar macrophages may drive pathogen persistence in the airways.","author":[{"dropping-particle":"","family":"Allard","given":"Benoit","non-dropping-particle":"","parse-names":false,"suffix":""},{"dropping-particle":"","family":"Panariti","given":"Alice","non-dropping-particle":"","parse-names":false,"suffix":""},{"dropping-particle":"","family":"Martin","given":"James G","non-dropping-particle":"","parse-names":false,"suffix":""}],"container-title":"Frontiers in immunology","id":"ITEM-5","issued":{"date-parts":[["2018","7","31"]]},"page":"1777","title":"Alveolar Macrophages in the Resolution of Inflammation, Tissue Repair, and Tolerance to Infection.","type":"article-journal","volume":"9"},"uris":["http://www.mendeley.com/documents/?uuid=293d8eba-afd0-3e2c-8fd9-4a2826148901"]}],"mendeley":{"formattedCitation":"&lt;sup&gt;2,5,11–13&lt;/sup&gt;","plainTextFormattedCitation":"2,5,11–13","previouslyFormattedCitation":"&lt;sup&gt;2,5,11–13&lt;/sup&gt;"},"properties":{"noteIndex":0},"schema":"https://github.com/citation-style-language/schema/raw/master/csl-citation.json"}</w:instrText>
        </w:r>
        <w:r w:rsidRPr="004D6718">
          <w:rPr>
            <w:rFonts w:ascii="Times New Roman" w:hAnsi="Times New Roman"/>
            <w:sz w:val="24"/>
            <w:szCs w:val="24"/>
          </w:rPr>
          <w:fldChar w:fldCharType="separate"/>
        </w:r>
        <w:r w:rsidRPr="004D6718">
          <w:rPr>
            <w:rFonts w:ascii="Times New Roman" w:hAnsi="Times New Roman"/>
            <w:noProof/>
            <w:sz w:val="24"/>
            <w:szCs w:val="24"/>
            <w:vertAlign w:val="superscript"/>
          </w:rPr>
          <w:t>2,5,11–13</w:t>
        </w:r>
        <w:r w:rsidRPr="004D6718">
          <w:rPr>
            <w:rFonts w:ascii="Times New Roman" w:hAnsi="Times New Roman"/>
            <w:sz w:val="24"/>
            <w:szCs w:val="24"/>
          </w:rPr>
          <w:fldChar w:fldCharType="end"/>
        </w:r>
        <w:r w:rsidRPr="004D6718">
          <w:rPr>
            <w:rFonts w:ascii="Times New Roman" w:hAnsi="Times New Roman"/>
            <w:sz w:val="24"/>
            <w:szCs w:val="24"/>
          </w:rPr>
          <w:t xml:space="preserve">. </w:t>
        </w:r>
      </w:ins>
      <w:ins w:id="38" w:author="Gregory Fonseca" w:date="2020-05-31T15:06:00Z">
        <w:r w:rsidR="00247039">
          <w:rPr>
            <w:rFonts w:ascii="Times New Roman" w:hAnsi="Times New Roman"/>
            <w:sz w:val="24"/>
            <w:szCs w:val="24"/>
          </w:rPr>
          <w:t>IPF</w:t>
        </w:r>
        <w:r w:rsidR="00BE7458">
          <w:rPr>
            <w:rFonts w:ascii="Times New Roman" w:hAnsi="Times New Roman"/>
            <w:sz w:val="24"/>
            <w:szCs w:val="24"/>
          </w:rPr>
          <w:t xml:space="preserve"> is</w:t>
        </w:r>
      </w:ins>
      <w:ins w:id="39" w:author="Gregory Fonseca" w:date="2020-05-31T14:55:00Z">
        <w:r w:rsidRPr="004D6718">
          <w:rPr>
            <w:rFonts w:ascii="Times New Roman" w:hAnsi="Times New Roman"/>
            <w:sz w:val="24"/>
            <w:szCs w:val="24"/>
          </w:rPr>
          <w:t xml:space="preserve"> characterized by increases in fibrogenic mediators produced by immune and epithelial cells</w:t>
        </w:r>
      </w:ins>
      <w:ins w:id="40" w:author="Gregory Fonseca" w:date="2020-05-31T15:07:00Z">
        <w:r w:rsidR="00BD2C00">
          <w:rPr>
            <w:rFonts w:ascii="Times New Roman" w:hAnsi="Times New Roman"/>
            <w:sz w:val="24"/>
            <w:szCs w:val="24"/>
          </w:rPr>
          <w:t>. These mediators</w:t>
        </w:r>
      </w:ins>
      <w:ins w:id="41" w:author="Gregory Fonseca" w:date="2020-05-31T14:55:00Z">
        <w:r w:rsidRPr="004D6718">
          <w:rPr>
            <w:rFonts w:ascii="Times New Roman" w:hAnsi="Times New Roman"/>
            <w:sz w:val="24"/>
            <w:szCs w:val="24"/>
          </w:rPr>
          <w:t xml:space="preserve"> lead to the activation, migration and proliferation of the normally sparse fibroblasts in the healthy lung</w:t>
        </w:r>
        <w:r w:rsidRPr="004D6718">
          <w:rPr>
            <w:rFonts w:ascii="Times New Roman" w:hAnsi="Times New Roman"/>
            <w:sz w:val="24"/>
            <w:szCs w:val="24"/>
          </w:rPr>
          <w:fldChar w:fldCharType="begin" w:fldLock="1"/>
        </w:r>
        <w:r w:rsidRPr="004D6718">
          <w:rPr>
            <w:rFonts w:ascii="Times New Roman" w:hAnsi="Times New Roman"/>
            <w:sz w:val="24"/>
            <w:szCs w:val="24"/>
          </w:rPr>
          <w:instrText>ADDIN CSL_CITATION {"citationItems":[{"id":"ITEM-1","itemData":{"DOI":"10.2147/COPD.S176122","ISSN":"1178-2005","PMID":"30349237","abstract":"COPD is characterized by chronic bronchitis, chronic airway obstruction, and emphysema, leading to a progressive and irreversible decline in lung function. Inflammation is central for the development of COPD. Chronic inflammation in COPD mainly involves the infiltration of neutrophils, macrophages, lymphocytes, and other inflammatory cells into the small airways. The contribution of resident airway structural cells to the inflammatory process is also important in COPD. Airway remodeling consists of detrimental changes in structural tissues and cells including airway wall thickening, epithelial metaplasia, goblet cell hypertrophy, and smooth muscle hyperplasia. Persistent airway inflammation might contribute to airway remodeling and small airway obstruction. However, the underlying mechanisms remain unclear. In this review, we will provide an overview of recent insights into the role of major immunoinflammatory cells in COPD airway remodeling.","author":[{"dropping-particle":"","family":"Wang","given":"Yujie","non-dropping-particle":"","parse-names":false,"suffix":""},{"dropping-particle":"","family":"Xu","given":"Jiayan","non-dropping-particle":"","parse-names":false,"suffix":""},{"dropping-particle":"","family":"Meng","given":"Yaqi","non-dropping-particle":"","parse-names":false,"suffix":""},{"dropping-particle":"","family":"Adcock","given":"Ian M","non-dropping-particle":"","parse-names":false,"suffix":""},{"dropping-particle":"","family":"Yao","given":"Xin","non-dropping-particle":"","parse-names":false,"suffix":""}],"container-title":"International Journal of Chronic Obstructive Pulmonary Disease","id":"ITEM-1","issued":{"date-parts":[["2018","10"]]},"page":"3341-3348","title":"Role of inflammatory cells in airway remodeling in COPD","type":"article-journal","volume":"Volume 13"},"uris":["http://www.mendeley.com/documents/?uuid=222717a8-91ee-315c-8ba5-aa42a0e259f5"]},{"id":"ITEM-2","itemData":{"DOI":"10.1016/j.biocel.2009.02.009","ISSN":"13572725","abstract":"Interstitial lung diseases (ILDs) comprise a group of lung disorders characterized by various levels of inflammation and fibrosis. The current understanding of the mechanisms underlying the development and progression of ILD strongly suggests a central role of the alveolar epithelium. Following injury, alveolar epithelial cells (AECs) may actively participate in the restoration of a normal alveolar architecture through a coordinated process of re-epithelialization, or in the development of fibrosis through a process known as epithelial-mesenchymal transition (EMT). Complex networks orchestrate EMT leading to changes in cell architecture and behaviour, loss of epithelial characteristics and gain of mesenchymal properties. In the lung, AECs themselves may serve as a source of fibroblasts and myofibroblasts by acquiring a mesenchymal phenotype. This review covers recent knowledge on the role of alveolar epithelium in the pathogenesis of ILD. The mechanisms underlying disease progression are discussed, with a main focus on the apoptotic pathway, the endoplasmic reticulum stress response and the developmental pathway. © 2009 Elsevier Ltd. All rights reserved.","author":[{"dropping-particle":"","family":"Corvol","given":"Harriet","non-dropping-particle":"","parse-names":false,"suffix":""},{"dropping-particle":"","family":"Flamein","given":"Florence","non-dropping-particle":"","parse-names":false,"suffix":""},{"dropping-particle":"","family":"Epaud","given":"Ralph","non-dropping-particle":"","parse-names":false,"suffix":""},{"dropping-particle":"","family":"Clement","given":"Annick","non-dropping-particle":"","parse-names":false,"suffix":""},{"dropping-particle":"","family":"Guillot","given":"Loic","non-dropping-particle":"","parse-names":false,"suffix":""}],"container-title":"International Journal of Biochemistry and Cell Biology","id":"ITEM-2","issue":"8-9","issued":{"date-parts":[["2009","8"]]},"page":"1643-1651","title":"Lung alveolar epithelium and interstitial lung disease","type":"article","volume":"41"},"uris":["http://www.mendeley.com/documents/?uuid=0ec7bced-db97-33dd-bf6a-dbab2c21f63d"]},{"id":"ITEM-3","itemData":{"DOI":"10.1021/mp300613x LK  - http://sfx.library.uu.nl/utrecht?sid=EMBASE&amp;issn=15438384&amp;id=doi:10.1021%2Fmp300613x&amp;atitle=Noninvasive+monitoring+of+pulmonary+fibrosis+by+targeting+matrix+metalloproteinases+%28MMPs%29&amp;stitle=Mol.+Pharm.&amp;title=Molecular+Pharmaceutics&amp;volume=10&amp;issue=6&amp;spage=2237&amp;epage=2247&amp;aulast=Cai&amp;aufirst=Yan&amp;auinit=Y.&amp;aufull=Cai+Y.&amp;coden=MPOHB&amp;isbn=&amp;pages=2237-2247&amp;date=2013&amp;auinit1=Y&amp;auinitm=","ISSN":"1543-8384","PMID":"23607644","abstract":"While idiopathic pulmonary fibrosis (PF) is a devastating lung disease, the management of PF including effective monitoring of disease progression remains a challenge. Herein, we introduce a novel, fast, and ultrasensitive metalloproteinase (MMP) activatable optical probe, named MMP-P12, to noninvasively monitor PF progression and response to PF treatment. A bleomycin (BLM)-induced mouse PF model was subjected noninvasively to optical imaging at various time points after BLM treatment. The mouse PF model developed fibrosis during 21 days of experimental period, and the progression of PF was well correlated with the stepwise increase of MMP-2 expression as examined by quantitative RT-PCR and Western blot analysis on the 7-, 14-, and 21-day post-BLM administration. On these days, MMP-activated fluorescence images were acquired in vivo and ex vivo. Signal quantification showed time-dependent lung-specific incremental increases in fluorescence signals. As a treatment for PF, secretoglobin 3A2 was daily administered intravenously for five days starting on day seven of BLM administration, which resulted in reduced MMP-2 activity and reduction of PF as previously demonstrated. Importantly, the fluorescence signal that reflected MMP activity also decreased in intensity. In conclusion, MMPs may play an important role in PF development and the MMP-P12 probe could be a promising tool for PF detection, even at an early stage of the disease as well as an indicator of therapy response. © 2013 American Chemical Society.","author":[{"dropping-particle":"","family":"Y.","given":"Cai","non-dropping-particle":"","parse-names":false,"suffix":""},{"dropping-particle":"","family":"L.","given":"Zhu","non-dropping-particle":"","parse-names":false,"suffix":""},{"dropping-particle":"","family":"F.","given":"Zhang","non-dropping-particle":"","parse-names":false,"suffix":""},{"dropping-particle":"","family":"G.","given":"Niu","non-dropping-particle":"","parse-names":false,"suffix":""},{"dropping-particle":"","family":"S.","given":"Lee","non-dropping-particle":"","parse-names":false,"suffix":""},{"dropping-particle":"","family":"S.","given":"Kimura","non-dropping-particle":"","parse-names":false,"suffix":""},{"dropping-particle":"","family":"X.","given":"Chen","non-dropping-particle":"","parse-names":false,"suffix":""},{"dropping-particle":"","family":"Cai","given":"Yan","non-dropping-particle":"","parse-names":false,"suffix":""},{"dropping-particle":"","family":"Zhu","given":"Lei","non-dropping-particle":"","parse-names":false,"suffix":""},{"dropping-particle":"","family":"Zhang","given":"Fan","non-dropping-particle":"","parse-names":false,"suffix":""},{"dropping-particle":"","family":"Niu","given":"Gang","non-dropping-particle":"","parse-names":false,"suffix":""},{"dropping-particle":"","family":"Lee","given":"Seulki","non-dropping-particle":"","parse-names":false,"suffix":""},{"dropping-particle":"","family":"Kimura","given":"Shioko","non-dropping-particle":"","parse-names":false,"suffix":""},{"dropping-particle":"","family":"Chen","given":"Xiaoyuan","non-dropping-particle":"","parse-names":false,"suffix":""}],"container-title":"Molecular Pharmaceutics","id":"ITEM-3","issue":"6","issued":{"date-parts":[["2013"]]},"page":"2237-2247","title":"Noninvasive monitoring of pulmonary fibrosis by targeting matrix metalloproteinases (MMPs)","type":"article-journal","volume":"10"},"uris":["http://www.mendeley.com/documents/?uuid=bf4fff23-de96-35a4-b415-d67abe890af2"]}],"mendeley":{"formattedCitation":"&lt;sup&gt;1,14,15&lt;/sup&gt;","plainTextFormattedCitation":"1,14,15","previouslyFormattedCitation":"&lt;sup&gt;1,14,15&lt;/sup&gt;"},"properties":{"noteIndex":0},"schema":"https://github.com/citation-style-language/schema/raw/master/csl-citation.json"}</w:instrText>
        </w:r>
        <w:r w:rsidRPr="004D6718">
          <w:rPr>
            <w:rFonts w:ascii="Times New Roman" w:hAnsi="Times New Roman"/>
            <w:sz w:val="24"/>
            <w:szCs w:val="24"/>
          </w:rPr>
          <w:fldChar w:fldCharType="separate"/>
        </w:r>
        <w:r w:rsidRPr="004D6718">
          <w:rPr>
            <w:rFonts w:ascii="Times New Roman" w:hAnsi="Times New Roman"/>
            <w:noProof/>
            <w:sz w:val="24"/>
            <w:szCs w:val="24"/>
            <w:vertAlign w:val="superscript"/>
          </w:rPr>
          <w:t>1,14,15</w:t>
        </w:r>
        <w:r w:rsidRPr="004D6718">
          <w:rPr>
            <w:rFonts w:ascii="Times New Roman" w:hAnsi="Times New Roman"/>
            <w:sz w:val="24"/>
            <w:szCs w:val="24"/>
          </w:rPr>
          <w:fldChar w:fldCharType="end"/>
        </w:r>
        <w:r w:rsidRPr="004D6718">
          <w:rPr>
            <w:rFonts w:ascii="Times New Roman" w:hAnsi="Times New Roman"/>
            <w:sz w:val="24"/>
            <w:szCs w:val="24"/>
          </w:rPr>
          <w:t xml:space="preserve"> and their differentiation into activated myofibroblasts</w:t>
        </w:r>
        <w:r w:rsidRPr="004D6718">
          <w:rPr>
            <w:rFonts w:ascii="Times New Roman" w:hAnsi="Times New Roman"/>
            <w:sz w:val="24"/>
            <w:szCs w:val="24"/>
          </w:rPr>
          <w:fldChar w:fldCharType="begin" w:fldLock="1"/>
        </w:r>
        <w:r w:rsidRPr="004D6718">
          <w:rPr>
            <w:rFonts w:ascii="Times New Roman" w:hAnsi="Times New Roman"/>
            <w:sz w:val="24"/>
            <w:szCs w:val="24"/>
          </w:rPr>
          <w:instrText>ADDIN CSL_CITATION {"citationItems":[{"id":"ITEM-1","itemData":{"DOI":"10.1016/B978-0-323-48024-6.00004-5","ISBN":"9780323480253","ISSN":"09547762","PMID":"31280590","abstract":"Idiopathic pulmonary fibrosis (IPF) is a relentlessly progressive and inevitably fatal lung disease. Although the etiology and pathogenesis of IPF remain incompletely understood, two drugs (e.g., pirfenidone and nintedanib) have proven effective in slowing down functional decline and disease progression and are now approved worldwide for treatment. Yet, as outlined by the recent guideline document on treatment of IPF, every therapeutic decision needs to be tailored to the individual patient, after discussing potential benefits and pitfalls. Comorbidities, which almost invariably complicate IPF, impact significantly clinical course and prognosis of the disease, making a holistic approach to the best care for these patients. Randomized-controlled trials remain a valid choice for selected IPF patients and their completion is critically important to achieving the ultimate goal of improving both survival and quality of life of patients suffering from this devastating disease.","author":[{"dropping-particle":"","family":"Cerri","given":"Stefania","non-dropping-particle":"","parse-names":false,"suffix":""},{"dropping-particle":"","family":"Spagnolo","given":"Paolo","non-dropping-particle":"","parse-names":false,"suffix":""},{"dropping-particle":"","family":"Luppi","given":"Fabrizio","non-dropping-particle":"","parse-names":false,"suffix":""},{"dropping-particle":"","family":"Sgalla","given":"Giacomo","non-dropping-particle":"","parse-names":false,"suffix":""},{"dropping-particle":"","family":"Richeldi","given":"Luca","non-dropping-particle":"","parse-names":false,"suffix":""}],"container-title":"Interstitial Lung Disease","id":"ITEM-1","issued":{"date-parts":[["2017","3","6"]]},"page":"55-63","publisher":"Elsevier Inc.","title":"Management of Idiopathic Pulmonary Fibrosis","type":"chapter"},"uris":["http://www.mendeley.com/documents/?uuid=d4e79757-2998-3803-84d1-126cf488f9b3"]},{"id":"ITEM-2","itemData":{"DOI":"10.1183/13993003.01504-2015","ISSN":"13993003","abstract":"Idiopathic pulmonary fibrosis (IPF) is a rare disease, with estimates of prevalence varying considerably across countries due to paucity in data collection. The aim of this study was to investigate the prevalence and incidence of IPF in Canada using administrative data requiring minimal extrapolation. We used mandatory national administrative data from 2007-2011 to identify IPF cases of all ages with an International Classification of Diseases (Version 10, Canadian) diagnosis code of J84.1. We used a broad definition that excluded cases with subsequent diagnosis of other interstitial lung diseases, and a narrow definition that required further diagnostic testing prior to IPF diagnosis. We explored survival and quality of life. For all ages, the broad prevalence of IPF was 41.8 per 100000 (14 259 cases) and was higher for men. The incidence rate was 18.7 per 100 000 (6390 cases) and was higher for men. The narrow prevalence was 20.0 per 100 000 (6822 cases) and incidence was 9.0 per 100 000 (3057 cases). The 4-year risk of death was 41.0% and the quality of life with IPF after 2 years was lower than for Global Initiative for Chronic Obstructive Lung Disease stage IV chronic obstructive pulmonary disease. Using comprehensive national data, the prevalence of IPF in Canada was higher than other national estimates, suggesting that either IPF may be more common in Canada or that data capture may have been previously limited.","author":[{"dropping-particle":"","family":"Hopkins","given":"Robert B.","non-dropping-particle":"","parse-names":false,"suffix":""},{"dropping-particle":"","family":"Burke","given":"Natasha","non-dropping-particle":"","parse-names":false,"suffix":""},{"dropping-particle":"","family":"Fell","given":"Charlene","non-dropping-particle":"","parse-names":false,"suffix":""},{"dropping-particle":"","family":"Dion","given":"Genevieve","non-dropping-particle":"","parse-names":false,"suffix":""},{"dropping-particle":"","family":"Kolb","given":"Martin","non-dropping-particle":"","parse-names":false,"suffix":""}],"container-title":"European Respiratory Journal","id":"ITEM-2","issue":"1","issued":{"date-parts":[["2016","7","1"]]},"page":"187-195","publisher":"European Respiratory Society","title":"Epidemiology and survival of idiopathic pulmonary fibrosis from national data in Canada","type":"article-journal","volume":"48"},"uris":["http://www.mendeley.com/documents/?uuid=fb699169-09f3-3b80-8a36-a83a62fae01a"]},{"id":"ITEM-3","itemData":{"DOI":"10.1177/1060028019862497","ISSN":"1060-0280","abstract":"&lt;p&gt;Objective: Provide information for pharmacists on idiopathic pulmonary fibrosis (IPF) and its treatment. Study Selection and Data Extraction: All articles with data from randomized controlled trials of nintedanib or pirfenidone were reviewed. Data Synthesis: IPF is a progressive and ultimately fatal interstitial lung disease characterized by decline in lung function and worsening dyspnea. It is uncommon and mainly occurs in individuals aged &amp;gt;60 years, particularly men with a history of smoking. Nintedanib and pirfenidone were approved in the United States for the treatment of IPF in 2014 and received conditional recommendations in the 2015 American Thoracic Society/European Respiratory Society/Japanese Respiratory Society/Latin American Thoracic Association treatment guidelines. These drugs slow the progression of IPF by reducing the rate of decline in lung function. Their adverse event profile is characterized mainly by gastrointestinal events, which can be managed through dose adjustment and symptom management. Management of IPF should also include smoking cessation, vaccinations, and supportive care such as patient education, pulmonary rehabilitation, and the use of supplemental oxygen as well as optimizing the management of comorbidities. Relevance to Patient Care and Clinical Practice: This review provides clinical pharmacists with information on the course of IPF, what can be expected of current treatments, and how to help patients manage their drug therapy. Conclusions: IPF is a progressive disease, but treatments are available that can slow the progression of the disease. Clinical pharmacists can play an important role in the care of patients with IPF through patient education, monitoring medication compliance and safety, ensuring drugs for comorbidities are optimized, and preventive strategies such as immunizations.&lt;/p&gt;","author":[{"dropping-particle":"","family":"Pleasants","given":"Roy","non-dropping-particle":"","parse-names":false,"suffix":""},{"dropping-particle":"","family":"Tighe","given":"Robert M.","non-dropping-particle":"","parse-names":false,"suffix":""}],"container-title":"Annals of Pharmacotherapy","id":"ITEM-3","issue":"12","issued":{"date-parts":[["2019","12","7"]]},"page":"1238-1248","title":"Management of Idiopathic Pulmonary Fibrosis","type":"article-journal","volume":"53"},"uris":["http://www.mendeley.com/documents/?uuid=77f242b6-8ce8-3047-b808-31183c54aacf"]},{"id":"ITEM-4","itemData":{"DOI":"10.2147/CEOR.S154323","ISSN":"11786981","abstract":"Background: Idiopathic pulmonary fibrosis (IPF), although rare, is a severe and costly disease. Objective: To estimate the clinical and economic burden of IPF over multiple years before and after diagnosis using comprehensive administrative databases for the province of Quebec, Canada. Methods: Several administrative databases from Quebec, providing information on hospital care, community care, and pharmaceuticals, were linked over a 5-year period ending March 31, 2011, which was before approval of antifibrotic drugs in Canada. Prevalent and incident IPF cases were defined using International Classification Disease-10-CA codes and International Classification Disease-9-CM codes. We used a broad definition that excluded cases with subsequent diagnosis of other interstitial lung diseases and a narrow definition that required further diagnostic testing to confirm IPF diagnosis. Incident cases had an IPF code in a particular year without any IPF code in the 2 previous years. Health care resource utilization before and after the index diagnosis date was determined and costs calculated. Costs were expressed in 2016 Canadian dollars. Results: Over 5-years, 10,579 (mean age: 76.4; 58% male) satisfied the broad definition of IPF and 8,683 (mean age: 74.5; 57% male) satisfied the narrow definition (82% of broad). Incidences of IPF overall were 25.8 and 21.7/100,000 population for broad and narrow definitions, respectively. Three-year survival was 40% and 37% in broad and narrow cohorts, respectively. For both cohorts, health care resource utilization and costs increased several years before diagnosis ($2,721 and $7,049/patient 5 years and 2 years prior to diagnosis using a broad definition, respectively) and remained elevated for multiple years post diagnosis ($12,978 and $8,267 at 2 and 3 years postdiagnosis). Conclusion: Health care resource utilization and costs of IPF increase many years prior to diagnosis. Incorporating multiyear annual costs before and after diagnosis results in a higher estimate of the economic burden of IPF than previous studies using a 1-year time frame.","author":[{"dropping-particle":"","family":"Tarride","given":"Jean Eric","non-dropping-particle":"","parse-names":false,"suffix":""},{"dropping-particle":"","family":"Hopkins","given":"Robert B.","non-dropping-particle":"","parse-names":false,"suffix":""},{"dropping-particle":"","family":"Burke","given":"Natasha","non-dropping-particle":"","parse-names":false,"suffix":""},{"dropping-particle":"","family":"Guertin","given":"Jason R.","non-dropping-particle":"","parse-names":false,"suffix":""},{"dropping-particle":"","family":"O’Reilly","given":"Daria","non-dropping-particle":"","parse-names":false,"suffix":""},{"dropping-particle":"","family":"Fell","given":"Charlene D.","non-dropping-particle":"","parse-names":false,"suffix":""},{"dropping-particle":"","family":"Dion","given":"Genevieve","non-dropping-particle":"","parse-names":false,"suffix":""},{"dropping-particle":"","family":"Kolb","given":"Martin","non-dropping-particle":"","parse-names":false,"suffix":""}],"container-title":"ClinicoEconomics and Outcomes Research","id":"ITEM-4","issued":{"date-parts":[["2018","2","22"]]},"page":"127-137","publisher":"Dove Medical Press Ltd","title":"Clinical and economic burden of idiopathic pulmonary fibrosis in Quebec, Canada","type":"article-journal","volume":"10"},"uris":["http://www.mendeley.com/documents/?uuid=affee926-e5d2-3245-aa4b-f3b9ec054d40"]}],"mendeley":{"formattedCitation":"&lt;sup&gt;8,9,11,12&lt;/sup&gt;","plainTextFormattedCitation":"8,9,11,12","previouslyFormattedCitation":"&lt;sup&gt;8,9,11,12&lt;/sup&gt;"},"properties":{"noteIndex":0},"schema":"https://github.com/citation-style-language/schema/raw/master/csl-citation.json"}</w:instrText>
        </w:r>
        <w:r w:rsidRPr="004D6718">
          <w:rPr>
            <w:rFonts w:ascii="Times New Roman" w:hAnsi="Times New Roman"/>
            <w:sz w:val="24"/>
            <w:szCs w:val="24"/>
          </w:rPr>
          <w:fldChar w:fldCharType="separate"/>
        </w:r>
        <w:r w:rsidRPr="004D6718">
          <w:rPr>
            <w:rFonts w:ascii="Times New Roman" w:hAnsi="Times New Roman"/>
            <w:noProof/>
            <w:sz w:val="24"/>
            <w:szCs w:val="24"/>
            <w:vertAlign w:val="superscript"/>
          </w:rPr>
          <w:t>8,9,11,12</w:t>
        </w:r>
        <w:r w:rsidRPr="004D6718">
          <w:rPr>
            <w:rFonts w:ascii="Times New Roman" w:hAnsi="Times New Roman"/>
            <w:sz w:val="24"/>
            <w:szCs w:val="24"/>
          </w:rPr>
          <w:fldChar w:fldCharType="end"/>
        </w:r>
        <w:r w:rsidRPr="004D6718">
          <w:rPr>
            <w:rFonts w:ascii="Times New Roman" w:hAnsi="Times New Roman"/>
            <w:sz w:val="24"/>
            <w:szCs w:val="24"/>
          </w:rPr>
          <w:t>. Currently, there are two drugs available for the treatment of IPF: nintedanib and pirfenidone</w:t>
        </w:r>
        <w:r w:rsidRPr="004D6718">
          <w:rPr>
            <w:rFonts w:ascii="Times New Roman" w:hAnsi="Times New Roman"/>
            <w:sz w:val="24"/>
            <w:szCs w:val="24"/>
          </w:rPr>
          <w:fldChar w:fldCharType="begin" w:fldLock="1"/>
        </w:r>
        <w:r w:rsidRPr="004D6718">
          <w:rPr>
            <w:rFonts w:ascii="Times New Roman" w:hAnsi="Times New Roman"/>
            <w:sz w:val="24"/>
            <w:szCs w:val="24"/>
          </w:rPr>
          <w:instrText>ADDIN CSL_CITATION {"citationItems":[{"id":"ITEM-1","itemData":{"DOI":"10.1016/j.rmed.2014.04.011","ISSN":"15323064","abstract":"Background: Nintedanib is in clinical development as a treatment for idiopathic pulmonary fibrosis (IPF). Data from the Phase II TOMORROW study suggested that nintedanib 150 mg twice daily had clinical benefits with an acceptable safety profile. Methods: The INPULSIS™ trials are replicate Phase III, randomized, double-blind, studies comparing the efficacy and safety of nintedanib 150 mg twice daily with placebo in patients with IPF. Eligible patients were aged ≥40 years with a diagnosis of IPF within 5 years before randomization who had undergone a chest high-resolution computed tomography (HRCT) scan within 1-year before screening, and who had a forced vital capacity (FVC) of ≥50% predicted and a diffusing capacity for carbon monoxide of 30-79% predicted. Participants were randomized 3:2 to receive nintedanib or placebo for 52 weeks. The primary endpoint is the annual rate of decline in FVC. The key secondary endpoints are change from baseline in the total score on the St. George's Respiratory Questionnaire (a measure of health-related quality of life) over 52 weeks and time to first acute exacerbation. Results: Enrolment of 1066 patients in 24 countries was completed in September 2012. Results: will be reported in the first half of 2014. Conclusion: The INPULSIS™ trials will determine the efficacy of nintedanib in patients with IPF, including its impact on disease progression as defined by decline in FVC, acute exacerbations and health-related quality of life. In addition, they will characterise the adverse event profile of nintedanib in this patient population. © 2014 The Authors.","author":[{"dropping-particle":"","family":"Richeldi","given":"Luca","non-dropping-particle":"","parse-names":false,"suffix":""},{"dropping-particle":"","family":"Cottin","given":"Vincent","non-dropping-particle":"","parse-names":false,"suffix":""},{"dropping-particle":"","family":"Flaherty","given":"Kevin R.","non-dropping-particle":"","parse-names":false,"suffix":""},{"dropping-particle":"","family":"Kolb","given":"Martin","non-dropping-particle":"","parse-names":false,"suffix":""},{"dropping-particle":"","family":"Inoue","given":"Yoshikazu","non-dropping-particle":"","parse-names":false,"suffix":""},{"dropping-particle":"","family":"Raghu","given":"Ganesh","non-dropping-particle":"","parse-names":false,"suffix":""},{"dropping-particle":"","family":"Taniguchi","given":"Hiroyuki","non-dropping-particle":"","parse-names":false,"suffix":""},{"dropping-particle":"","family":"Hansell","given":"David M.","non-dropping-particle":"","parse-names":false,"suffix":""},{"dropping-particle":"","family":"Nicholson","given":"Andrew G.","non-dropping-particle":"","parse-names":false,"suffix":""},{"dropping-particle":"","family":"Maulf","given":"Florence","non-dropping-particle":"Le","parse-names":false,"suffix":""},{"dropping-particle":"","family":"Stowasser","given":"Susanne","non-dropping-particle":"","parse-names":false,"suffix":""},{"dropping-particle":"","family":"Collard","given":"Harold R.","non-dropping-particle":"","parse-names":false,"suffix":""}],"container-title":"Respiratory Medicine","id":"ITEM-1","issue":"7","issued":{"date-parts":[["2014"]]},"page":"1023-1030","publisher":"W.B. Saunders Ltd","title":"Design of the INPULSIS™ trials: Two phase 3 trials of nintedanib in patients with idiopathic pulmonary fibrosis","type":"article-journal","volume":"108"},"uris":["http://www.mendeley.com/documents/?uuid=fa57ed46-99f7-3749-9b5d-7f32e557a75e"]},{"id":"ITEM-2","itemData":{"DOI":"10.1056/NEJMoa1402582","ISSN":"15334406","abstract":"BACKGROUND: In two of three phase 3 trials, pirfenidone, an oral antifibrotic therapy, reduced disease progression, as measured by the decline in forced vital capacity (FVC) or vital capacity, in patients with idiopathic pulmonary fibrosis; in the third trial, this end point was not achieved. We sought to confirm the beneficial effect of pirfenidone on disease progression in such patients. METHODS: In this phase 3 study, we randomly assigned 555 patients with idiopathic pulmonary fibrosis to receive either oral pirfenidone (2403 mg per day) or placebo for 52 weeks. The primary end point was the change in FVC or death at week 52. Secondary end points were the 6-minute walk distance, progression-free survival, dyspnea, and death from any cause or from idiopathic pulmonary fibrosis. RESULTS: In the pirfenidone group, as compared with the placebo group, there was a relative reduction of 47.9% in the proportion of patients who had an absolute decline of 10 percentage points or more in the percentage of the predicted FVC or who died; there was also a relative increase of 132.5% in the proportion of patients with no decline in FVC (P&lt;0.001). Pirfenidone reduced the decline in the 6-minute walk distance (P = 0.04) and improved progression-free survival (P&lt;0.001). There was no significant between-group difference in dyspnea scores (P = 0.16) or in rates of death from any cause (P = 0.10) or from idiopathic pulmonary fibrosis (P = 0.23). However, in a prespecified pooled analysis incorporating results from two previous phase 3 trials, the between-group difference favoring pirfenidone was significant for death from any cause (P = 0.01) and from idiopathic pulmonary fibrosis (P = 0.006). Gastrointestinal and skin-related adverse events were more common in the pirfenidone group than in the placebo group but rarely led to treatment discontinuation. CONCLUSIONS: Pirfenidone, as compared with placebo, reduced disease progression, as reflected by lung function, exercise tolerance, and progression-free survival, in patients with idiopathic pulmonary fibrosis. Treatment was associated with an acceptable side-effect profile and fewer deaths. Copyright © 2014 Massachusetts Medical Society.","author":[{"dropping-particle":"","family":"King","given":"Talmadge E.","non-dropping-particle":"","parse-names":false,"suffix":""},{"dropping-particle":"","family":"Bradford","given":"Williamson Z.","non-dropping-particle":"","parse-names":false,"suffix":""},{"dropping-particle":"","family":"Castro-Bernardini","given":"Socorro","non-dropping-particle":"","parse-names":false,"suffix":""},{"dropping-particle":"","family":"Fagan","given":"Elizabeth A.","non-dropping-particle":"","parse-names":false,"suffix":""},{"dropping-particle":"","family":"Glaspole","given":"Ian","non-dropping-particle":"","parse-names":false,"suffix":""},{"dropping-particle":"","family":"Glassberg","given":"Marilyn K.","non-dropping-particle":"","parse-names":false,"suffix":""},{"dropping-particle":"","family":"Gorina","given":"Eduard","non-dropping-particle":"","parse-names":false,"suffix":""},{"dropping-particle":"","family":"Hopkins","given":"Peter M.","non-dropping-particle":"","parse-names":false,"suffix":""},{"dropping-particle":"","family":"Kardatzke","given":"David","non-dropping-particle":"","parse-names":false,"suffix":""},{"dropping-particle":"","family":"Lancaster","given":"Lisa","non-dropping-particle":"","parse-names":false,"suffix":""},{"dropping-particle":"","family":"Lederer","given":"David J.","non-dropping-particle":"","parse-names":false,"suffix":""},{"dropping-particle":"","family":"Nathan","given":"Steven D.","non-dropping-particle":"","parse-names":false,"suffix":""},{"dropping-particle":"","family":"Pereira","given":"Carlos A.","non-dropping-particle":"","parse-names":false,"suffix":""},{"dropping-particle":"","family":"Sahn","given":"Steven A.","non-dropping-particle":"","parse-names":false,"suffix":""},{"dropping-particle":"","family":"Sussman","given":"Robert","non-dropping-particle":"","parse-names":false,"suffix":""},{"dropping-particle":"","family":"Swigris","given":"Jeffrey J.","non-dropping-particle":"","parse-names":false,"suffix":""},{"dropping-particle":"","family":"Noble","given":"Paul W.","non-dropping-particle":"","parse-names":false,"suffix":""}],"container-title":"New England Journal of Medicine","id":"ITEM-2","issue":"22","issued":{"date-parts":[["2014"]]},"page":"2083-2092","publisher":"Massachussetts Medical Society","title":"A phase 3 trial of pirfenidone in patients with idiopathic pulmonary fibrosis","type":"article-journal","volume":"370"},"uris":["http://www.mendeley.com/documents/?uuid=7d16c13a-53d0-3bf8-829c-afb4b62ca983"]}],"mendeley":{"formattedCitation":"&lt;sup&gt;16,17&lt;/sup&gt;","plainTextFormattedCitation":"16,17","previouslyFormattedCitation":"&lt;sup&gt;16,17&lt;/sup&gt;"},"properties":{"noteIndex":0},"schema":"https://github.com/citation-style-language/schema/raw/master/csl-citation.json"}</w:instrText>
        </w:r>
        <w:r w:rsidRPr="004D6718">
          <w:rPr>
            <w:rFonts w:ascii="Times New Roman" w:hAnsi="Times New Roman"/>
            <w:sz w:val="24"/>
            <w:szCs w:val="24"/>
          </w:rPr>
          <w:fldChar w:fldCharType="separate"/>
        </w:r>
        <w:r w:rsidRPr="004D6718">
          <w:rPr>
            <w:rFonts w:ascii="Times New Roman" w:hAnsi="Times New Roman"/>
            <w:noProof/>
            <w:sz w:val="24"/>
            <w:szCs w:val="24"/>
            <w:vertAlign w:val="superscript"/>
          </w:rPr>
          <w:t>16,17</w:t>
        </w:r>
        <w:r w:rsidRPr="004D6718">
          <w:rPr>
            <w:rFonts w:ascii="Times New Roman" w:hAnsi="Times New Roman"/>
            <w:sz w:val="24"/>
            <w:szCs w:val="24"/>
          </w:rPr>
          <w:fldChar w:fldCharType="end"/>
        </w:r>
        <w:r w:rsidRPr="004D6718">
          <w:rPr>
            <w:rFonts w:ascii="Times New Roman" w:hAnsi="Times New Roman"/>
            <w:sz w:val="24"/>
            <w:szCs w:val="24"/>
          </w:rPr>
          <w:t xml:space="preserve">. These drugs have been shown to slow the decline of lung function but do not substantially improve survival or quality of life </w:t>
        </w:r>
        <w:r w:rsidRPr="004D6718">
          <w:rPr>
            <w:rFonts w:ascii="Times New Roman" w:hAnsi="Times New Roman"/>
            <w:sz w:val="24"/>
            <w:szCs w:val="24"/>
          </w:rPr>
          <w:fldChar w:fldCharType="begin" w:fldLock="1"/>
        </w:r>
        <w:r w:rsidRPr="004D6718">
          <w:rPr>
            <w:rFonts w:ascii="Times New Roman" w:hAnsi="Times New Roman"/>
            <w:sz w:val="24"/>
            <w:szCs w:val="24"/>
          </w:rPr>
          <w:instrText>ADDIN CSL_CITATION {"citationItems":[{"id":"ITEM-1","itemData":{"DOI":"10.1016/B978-0-323-48024-6.00004-5","ISBN":"9780323480253","ISSN":"09547762","PMID":"31280590","abstract":"Idiopathic pulmonary fibrosis (IPF) is a relentlessly progressive and inevitably fatal lung disease. Although the etiology and pathogenesis of IPF remain incompletely understood, two drugs (e.g., pirfenidone and nintedanib) have proven effective in slowing down functional decline and disease progression and are now approved worldwide for treatment. Yet, as outlined by the recent guideline document on treatment of IPF, every therapeutic decision needs to be tailored to the individual patient, after discussing potential benefits and pitfalls. Comorbidities, which almost invariably complicate IPF, impact significantly clinical course and prognosis of the disease, making a holistic approach to the best care for these patients. Randomized-controlled trials remain a valid choice for selected IPF patients and their completion is critically important to achieving the ultimate goal of improving both survival and quality of life of patients suffering from this devastating disease.","author":[{"dropping-particle":"","family":"Cerri","given":"Stefania","non-dropping-particle":"","parse-names":false,"suffix":""},{"dropping-particle":"","family":"Spagnolo","given":"Paolo","non-dropping-particle":"","parse-names":false,"suffix":""},{"dropping-particle":"","family":"Luppi","given":"Fabrizio","non-dropping-particle":"","parse-names":false,"suffix":""},{"dropping-particle":"","family":"Sgalla","given":"Giacomo","non-dropping-particle":"","parse-names":false,"suffix":""},{"dropping-particle":"","family":"Richeldi","given":"Luca","non-dropping-particle":"","parse-names":false,"suffix":""}],"container-title":"Interstitial Lung Disease","id":"ITEM-1","issued":{"date-parts":[["2017","3","6"]]},"page":"55-63","publisher":"Elsevier Inc.","title":"Management of Idiopathic Pulmonary Fibrosis","type":"chapter"},"uris":["http://www.mendeley.com/documents/?uuid=d4e79757-2998-3803-84d1-126cf488f9b3"]},{"id":"ITEM-2","itemData":{"DOI":"10.1177/1060028019862497","ISSN":"1060-0280","abstract":"&lt;p&gt;Objective: Provide information for pharmacists on idiopathic pulmonary fibrosis (IPF) and its treatment. Study Selection and Data Extraction: All articles with data from randomized controlled trials of nintedanib or pirfenidone were reviewed. Data Synthesis: IPF is a progressive and ultimately fatal interstitial lung disease characterized by decline in lung function and worsening dyspnea. It is uncommon and mainly occurs in individuals aged &amp;gt;60 years, particularly men with a history of smoking. Nintedanib and pirfenidone were approved in the United States for the treatment of IPF in 2014 and received conditional recommendations in the 2015 American Thoracic Society/European Respiratory Society/Japanese Respiratory Society/Latin American Thoracic Association treatment guidelines. These drugs slow the progression of IPF by reducing the rate of decline in lung function. Their adverse event profile is characterized mainly by gastrointestinal events, which can be managed through dose adjustment and symptom management. Management of IPF should also include smoking cessation, vaccinations, and supportive care such as patient education, pulmonary rehabilitation, and the use of supplemental oxygen as well as optimizing the management of comorbidities. Relevance to Patient Care and Clinical Practice: This review provides clinical pharmacists with information on the course of IPF, what can be expected of current treatments, and how to help patients manage their drug therapy. Conclusions: IPF is a progressive disease, but treatments are available that can slow the progression of the disease. Clinical pharmacists can play an important role in the care of patients with IPF through patient education, monitoring medication compliance and safety, ensuring drugs for comorbidities are optimized, and preventive strategies such as immunizations.&lt;/p&gt;","author":[{"dropping-particle":"","family":"Pleasants","given":"Roy","non-dropping-particle":"","parse-names":false,"suffix":""},{"dropping-particle":"","family":"Tighe","given":"Robert M.","non-dropping-particle":"","parse-names":false,"suffix":""}],"container-title":"Annals of Pharmacotherapy","id":"ITEM-2","issue":"12","issued":{"date-parts":[["2019","12","7"]]},"page":"1238-1248","title":"Management of Idiopathic Pulmonary Fibrosis","type":"article-journal","volume":"53"},"uris":["http://www.mendeley.com/documents/?uuid=77f242b6-8ce8-3047-b808-31183c54aacf"]},{"id":"ITEM-3","itemData":{"DOI":"10.1016/j.cell.2013.03.035","ISSN":"1097-4172","PMID":"23582322","abstract":"Master transcription factors Oct4, Sox2, and Nanog bind enhancer elements and recruit Mediator to activate much of the gene expression program of pluripotent embryonic stem cells (ESCs). We report here that the ESC master transcription factors form unusual enhancer domains at most genes that control the pluripotent state. These domains, which we call super-enhancers, consist of clusters of enhancers that are densely occupied by the master regulators and Mediator. Super-enhancers differ from typical enhancers in size, transcription factor density and content, ability to activate transcription, and sensitivity to perturbation. Reduced levels of Oct4 or Mediator cause preferential loss of expression of super-enhancer-associated genes relative to other genes, suggesting how changes in gene expression programs might be accomplished during development. In other more differentiated cells, super-enhancers containing cell-type-specific master transcription factors are also found at genes that define cell identity. Super-enhancers thus play key roles in the control of mammalian cell identity.","author":[{"dropping-particle":"","family":"Whyte","given":"Warren A","non-dropping-particle":"","parse-names":false,"suffix":""},{"dropping-particle":"","family":"Orlando","given":"David A","non-dropping-particle":"","parse-names":false,"suffix":""},{"dropping-particle":"","family":"Hnisz","given":"Denes","non-dropping-particle":"","parse-names":false,"suffix":""},{"dropping-particle":"","family":"Abraham","given":"Brian J","non-dropping-particle":"","parse-names":false,"suffix":""},{"dropping-particle":"","family":"Lin","given":"Charles Y","non-dropping-particle":"","parse-names":false,"suffix":""},{"dropping-particle":"","family":"Kagey","given":"Michael H","non-dropping-particle":"","parse-names":false,"suffix":""},{"dropping-particle":"","family":"Rahl","given":"Peter B","non-dropping-particle":"","parse-names":false,"suffix":""},{"dropping-particle":"","family":"Lee","given":"Tong Ihn","non-dropping-particle":"","parse-names":false,"suffix":""},{"dropping-particle":"","family":"Young","given":"Richard A","non-dropping-particle":"","parse-names":false,"suffix":""}],"container-title":"Cell","id":"ITEM-3","issue":"2","issued":{"date-parts":[["2013","4","11"]]},"page":"307-19","title":"Master transcription factors and mediator establish super-enhancers at key cell identity genes.","type":"article-journal","volume":"153"},"uris":["http://www.mendeley.com/documents/?uuid=f3867b0e-ba7a-4f4d-917a-5dfb5b16ba97"]},{"id":"ITEM-4","itemData":{"DOI":"10.1056/nejmoa1908681","ISSN":"0028-4793","PMID":"31566307","abstract":"BACKGROUND Preclinical data have suggested that nintedanib, an intracellular inhibitor of tyrosine kinases, inhibits processes involved in the progression of lung fibrosis. Although the efficacy of nintedanib has been shown in idiopathic pulmonary fibrosis, its efficacy across a broad range of fibrosing lung diseases is unknown. METHODS In this double-blind, placebo-controlled, phase 3 trial conducted in 15 countries, we randomly assigned patients with fibrosing lung disease affecting more than 10% of lung volume on high-resolution computed tomography (CT) to receive nintedanib at a dose of 150 mg twice daily or placebo. All the patients met criteria for progression of interstitial lung disease in the past 24 months despite treatment and had a forced vital capacity (FVC) of at least 45% of the predicted value and a diffusing capacity of the lung for carbon monoxide ranging from 30 to less than 80% of the predicted value. Randomization was stratified according to the fibrotic pattern (a pattern of usual interstitial pneumonia [UIP] or other fibrotic patterns) on high-resolution CT. The primary end point was the annual rate of decline in the FVC, as assessed over a 52-week period. The two primary populations for analysis were the overall population and patients with a UIP-like fibrotic pattern. RESULTS A total of 663 patients were treated. In the overall population, the adjusted rate of decline in the FVC was -80.8 ml per year with nintedanib and -187.8 ml per year with placebo, for a between-group difference of 107.0 ml per year (95% confidence interval [CI], 65.4 to 148.5; P&lt;0.001). In patients with a UIP-like fibrotic pattern, the adjusted rate of decline in the FVC was -82.9 ml per year with nintedanib and -211.1 ml per year with placebo, for a difference of 128.2 ml (95% CI, 70.8 to 185.6; P&lt;0.001). Diarrhea was the most common adverse event, as reported in 66.9% and 23.9% of patients treated with nintedanib and placebo, respectively. Abnormalities on liver-function testing were more common in the nintedanib group than in the placebo group. CONCLUSIONS In patients with progressive fibrosing interstitial lung diseases, the annual rate of decline in the FVC was significantly lower among patients who received nintedanib than among those who received placebo. Diarrhea was a common adverse event. (Funded by Boehringer Ingelheim; INBUILD ClinicalTrials.gov number, NCT02999178.).","author":[{"dropping-particle":"","family":"Flaherty","given":"Kevin R.","non-dropping-particle":"","parse-names":false,"suffix":""},{"dropping-particle":"","family":"Wells","given":"Athol U.","non-dropping-particle":"","parse-names":false,"suffix":""},{"dropping-particle":"","family":"Cottin","given":"Vincent","non-dropping-particle":"","parse-names":false,"suffix":""},{"dropping-particle":"","family":"Devaraj","given":"Anand","non-dropping-particle":"","parse-names":false,"suffix":""},{"dropping-particle":"","family":"Walsh","given":"Simon L.F.","non-dropping-particle":"","parse-names":false,"suffix":""},{"dropping-particle":"","family":"Inoue","given":"Yoshikazu","non-dropping-particle":"","parse-names":false,"suffix":""},{"dropping-particle":"","family":"Richeldi","given":"Luca","non-dropping-particle":"","parse-names":false,"suffix":""},{"dropping-particle":"","family":"Kolb","given":"Martin","non-dropping-particle":"","parse-names":false,"suffix":""},{"dropping-particle":"","family":"Tetzlaff","given":"Kay","non-dropping-particle":"","parse-names":false,"suffix":""},{"dropping-particle":"","family":"Stowasser","given":"Susanne","non-dropping-particle":"","parse-names":false,"suffix":""},{"dropping-particle":"","family":"Coeck","given":"Carl","non-dropping-particle":"","parse-names":false,"suffix":""},{"dropping-particle":"","family":"Clerisme-Beaty","given":"Emmanuelle","non-dropping-particle":"","parse-names":false,"suffix":""},{"dropping-particle":"","family":"Rosenstock","given":"Bernd","non-dropping-particle":"","parse-names":false,"suffix":""},{"dropping-particle":"","family":"Quaresma","given":"Manuel","non-dropping-particle":"","parse-names":false,"suffix":""},{"dropping-particle":"","family":"Haeufel","given":"Thomas","non-dropping-particle":"","parse-names":false,"suffix":""},{"dropping-particle":"","family":"Goeldner","given":"Rainer-Georg","non-dropping-particle":"","parse-names":false,"suffix":""},{"dropping-particle":"","family":"Schlenker-Herceg","given":"Rozsa","non-dropping-particle":"","parse-names":false,"suffix":""},{"dropping-particle":"","family":"Brown","given":"Kevin K.","non-dropping-particle":"","parse-names":false,"suffix":""}],"container-title":"New England Journal of Medicine","id":"ITEM-4","issued":{"date-parts":[["2019","9","29"]]},"publisher":"Massachusetts Medical Society","title":"Nintedanib in Progressive Fibrosing Interstitial Lung Diseases","type":"article-journal"},"uris":["http://www.mendeley.com/documents/?uuid=10164bf7-cd17-3957-a18c-8217bc93b8c9"]},{"id":"ITEM-5","itemData":{"DOI":"10.1056/NEJMra1705751","ISSN":"0028-4793","author":[{"dropping-particle":"","family":"Lederer","given":"David J.","non-dropping-particle":"","parse-names":false,"suffix":""},{"dropping-particle":"","family":"Martinez","given":"Fernando J.","non-dropping-particle":"","parse-names":false,"suffix":""}],"container-title":"New England Journal of Medicine","editor":[{"dropping-particle":"","family":"Longo","given":"Dan L.","non-dropping-particle":"","parse-names":false,"suffix":""}],"id":"ITEM-5","issue":"19","issued":{"date-parts":[["2018","5","10"]]},"page":"1811-1823","title":"Idiopathic Pulmonary Fibrosis","type":"article-journal","volume":"378"},"uris":["http://www.mendeley.com/documents/?uuid=c8ff956a-b251-3f5b-b6fa-a43ab4f743cd"]}],"mendeley":{"formattedCitation":"&lt;sup&gt;10–12,18,19&lt;/sup&gt;","plainTextFormattedCitation":"10–12,18,19","previouslyFormattedCitation":"&lt;sup&gt;10–12,18,19&lt;/sup&gt;"},"properties":{"noteIndex":0},"schema":"https://github.com/citation-style-language/schema/raw/master/csl-citation.json"}</w:instrText>
        </w:r>
        <w:r w:rsidRPr="004D6718">
          <w:rPr>
            <w:rFonts w:ascii="Times New Roman" w:hAnsi="Times New Roman"/>
            <w:sz w:val="24"/>
            <w:szCs w:val="24"/>
          </w:rPr>
          <w:fldChar w:fldCharType="separate"/>
        </w:r>
        <w:r w:rsidRPr="004D6718">
          <w:rPr>
            <w:rFonts w:ascii="Times New Roman" w:hAnsi="Times New Roman"/>
            <w:noProof/>
            <w:sz w:val="24"/>
            <w:szCs w:val="24"/>
            <w:vertAlign w:val="superscript"/>
          </w:rPr>
          <w:t>10–12,18,19</w:t>
        </w:r>
        <w:r w:rsidRPr="004D6718">
          <w:rPr>
            <w:rFonts w:ascii="Times New Roman" w:hAnsi="Times New Roman"/>
            <w:sz w:val="24"/>
            <w:szCs w:val="24"/>
          </w:rPr>
          <w:fldChar w:fldCharType="end"/>
        </w:r>
        <w:r w:rsidRPr="004D6718">
          <w:rPr>
            <w:rFonts w:ascii="Times New Roman" w:hAnsi="Times New Roman"/>
            <w:sz w:val="24"/>
            <w:szCs w:val="24"/>
          </w:rPr>
          <w:t>.</w:t>
        </w:r>
      </w:ins>
    </w:p>
    <w:p w14:paraId="4F5A198A" w14:textId="77777777" w:rsidR="00CE0222" w:rsidRDefault="00CE0222">
      <w:pPr>
        <w:spacing w:after="0" w:line="240" w:lineRule="auto"/>
        <w:ind w:right="57" w:firstLine="567"/>
        <w:contextualSpacing/>
        <w:jc w:val="both"/>
        <w:rPr>
          <w:ins w:id="42" w:author="Gregory Fonseca" w:date="2020-05-29T20:40:00Z"/>
          <w:rFonts w:ascii="Times New Roman" w:hAnsi="Times New Roman"/>
          <w:i/>
          <w:iCs/>
          <w:sz w:val="24"/>
          <w:szCs w:val="24"/>
          <w:u w:val="single"/>
        </w:rPr>
        <w:pPrChange w:id="43" w:author="Gregory Fonseca" w:date="2020-05-31T14:55:00Z">
          <w:pPr>
            <w:spacing w:after="0" w:line="240" w:lineRule="auto"/>
            <w:ind w:right="57"/>
            <w:contextualSpacing/>
            <w:jc w:val="both"/>
          </w:pPr>
        </w:pPrChange>
      </w:pPr>
    </w:p>
    <w:p w14:paraId="0147540E" w14:textId="78AD42F7" w:rsidR="00EC198F" w:rsidRPr="004D6718" w:rsidDel="00CE0222" w:rsidRDefault="00276216">
      <w:pPr>
        <w:spacing w:after="0" w:line="240" w:lineRule="auto"/>
        <w:ind w:right="57"/>
        <w:contextualSpacing/>
        <w:jc w:val="both"/>
        <w:rPr>
          <w:del w:id="44" w:author="Gregory Fonseca" w:date="2020-05-31T14:55:00Z"/>
          <w:rFonts w:ascii="Times New Roman" w:hAnsi="Times New Roman"/>
          <w:sz w:val="24"/>
          <w:szCs w:val="24"/>
        </w:rPr>
        <w:pPrChange w:id="45" w:author="Gregory Fonseca" w:date="2020-05-29T20:37:00Z">
          <w:pPr>
            <w:spacing w:after="0" w:line="240" w:lineRule="auto"/>
            <w:ind w:right="57" w:firstLine="567"/>
            <w:contextualSpacing/>
            <w:jc w:val="both"/>
          </w:pPr>
        </w:pPrChange>
      </w:pPr>
      <w:ins w:id="46" w:author="Gregory Fonseca" w:date="2020-05-29T20:38:00Z">
        <w:r w:rsidRPr="00276216">
          <w:rPr>
            <w:rFonts w:ascii="Times New Roman" w:hAnsi="Times New Roman"/>
            <w:i/>
            <w:iCs/>
            <w:sz w:val="24"/>
            <w:szCs w:val="24"/>
            <w:u w:val="single"/>
            <w:rPrChange w:id="47" w:author="Gregory Fonseca" w:date="2020-05-29T20:38:00Z">
              <w:rPr>
                <w:rFonts w:ascii="Times New Roman" w:hAnsi="Times New Roman"/>
                <w:i/>
                <w:iCs/>
                <w:sz w:val="24"/>
                <w:szCs w:val="24"/>
              </w:rPr>
            </w:rPrChange>
          </w:rPr>
          <w:t>Research Concept:</w:t>
        </w:r>
        <w:r w:rsidRPr="00276216">
          <w:rPr>
            <w:rFonts w:ascii="Times New Roman" w:hAnsi="Times New Roman"/>
            <w:i/>
            <w:iCs/>
            <w:sz w:val="24"/>
            <w:szCs w:val="24"/>
          </w:rPr>
          <w:t xml:space="preserve"> </w:t>
        </w:r>
      </w:ins>
      <w:del w:id="48" w:author="Gregory Fonseca" w:date="2020-05-31T14:55:00Z">
        <w:r w:rsidR="00EC198F" w:rsidRPr="004D6718" w:rsidDel="0078141C">
          <w:rPr>
            <w:rFonts w:ascii="Times New Roman" w:hAnsi="Times New Roman"/>
            <w:sz w:val="24"/>
            <w:szCs w:val="24"/>
          </w:rPr>
          <w:delText>The current paradigm of IPF</w:delText>
        </w:r>
        <w:r w:rsidR="00EB61CF" w:rsidRPr="004D6718" w:rsidDel="0078141C">
          <w:rPr>
            <w:rFonts w:ascii="Times New Roman" w:hAnsi="Times New Roman"/>
            <w:sz w:val="24"/>
            <w:szCs w:val="24"/>
          </w:rPr>
          <w:delText xml:space="preserve"> pathogenesis</w:delText>
        </w:r>
        <w:r w:rsidR="00EC198F" w:rsidRPr="004D6718" w:rsidDel="0078141C">
          <w:rPr>
            <w:rFonts w:ascii="Times New Roman" w:hAnsi="Times New Roman"/>
            <w:sz w:val="24"/>
            <w:szCs w:val="24"/>
          </w:rPr>
          <w:delText xml:space="preserve"> is that recurrent damage to the alveolar epithelium</w:delText>
        </w:r>
        <w:r w:rsidR="00292615" w:rsidRPr="004D6718" w:rsidDel="0078141C">
          <w:rPr>
            <w:rFonts w:ascii="Times New Roman" w:hAnsi="Times New Roman"/>
            <w:sz w:val="24"/>
            <w:szCs w:val="24"/>
          </w:rPr>
          <w:delText xml:space="preserve"> of the aging lung</w:delText>
        </w:r>
        <w:r w:rsidR="00EC198F" w:rsidRPr="004D6718" w:rsidDel="0078141C">
          <w:rPr>
            <w:rFonts w:ascii="Times New Roman" w:hAnsi="Times New Roman"/>
            <w:sz w:val="24"/>
            <w:szCs w:val="24"/>
          </w:rPr>
          <w:delText xml:space="preserve"> drives an abnormal wound-healing response that results in fibrosis rather than repair</w:delText>
        </w:r>
        <w:r w:rsidR="00CA4CA2" w:rsidRPr="004D6718" w:rsidDel="0078141C">
          <w:rPr>
            <w:rFonts w:ascii="Times New Roman" w:hAnsi="Times New Roman"/>
            <w:sz w:val="24"/>
            <w:szCs w:val="24"/>
          </w:rPr>
          <w:delText xml:space="preserve"> and a loss of lung elasticity</w:delText>
        </w:r>
        <w:r w:rsidR="0019184D" w:rsidRPr="004D6718" w:rsidDel="0078141C">
          <w:rPr>
            <w:rFonts w:ascii="Times New Roman" w:hAnsi="Times New Roman"/>
            <w:sz w:val="24"/>
            <w:szCs w:val="24"/>
          </w:rPr>
          <w:fldChar w:fldCharType="begin" w:fldLock="1"/>
        </w:r>
        <w:r w:rsidR="00F66CD5" w:rsidRPr="004D6718" w:rsidDel="0078141C">
          <w:rPr>
            <w:rFonts w:ascii="Times New Roman" w:hAnsi="Times New Roman"/>
            <w:sz w:val="24"/>
            <w:szCs w:val="24"/>
          </w:rPr>
          <w:delInstrText>ADDIN CSL_CITATION {"citationItems":[{"id":"ITEM-1","itemData":{"DOI":"10.1186/s12931-018-0864-2","ISSN":"1465-993X","PMID":"30189872","abstract":"Idiopathic pulmonary fibrosis (IPF) is a prototype of lethal, chronic, progressive interstitial lung disease of unknown etiology. Over the past decade, macrophage has been recognized to play a significant role in IPF pathogenesis. Depending on the local microenvironments, macrophages can be polarized to either classically activated (M1) or alternatively activated (M2) phenotypes. In general, M1 macrophages are responsible for wound healing after alveolar epithelial injury, while M2 macrophages are designated to resolve wound healing processes or terminate inflammatory responses in the lung. IPF is a pathological consequence resulted from altered wound healing in response to persistent lung injury. In this review, we intend to summarize the current state of knowledge regarding the process of macrophage polarization and its mediators in the pathogenesis of pulmonary fibrosis. Our goal is to update the understanding of the mechanisms underlying the initiation and progression of IPF, and by which, we expect to provide help for developing effective therapeutic strategies in clinical settings.","author":[{"dropping-particle":"","family":"Zhang","given":"Lei","non-dropping-particle":"","parse-names":false,"suffix":""},{"dropping-particle":"","family":"Wang","given":"Yi","non-dropping-particle":"","parse-names":false,"suffix":""},{"dropping-particle":"","family":"Wu","given":"Guorao","non-dropping-particle":"","parse-names":false,"suffix":""},{"dropping-particle":"","family":"Xiong","given":"Weining","non-dropping-particle":"","parse-names":false,"suffix":""},{"dropping-particle":"","family":"Gu","given":"Weikuan","non-dropping-particle":"","parse-names":false,"suffix":""},{"dropping-particle":"","family":"Wang","given":"Cong-Yi","non-dropping-particle":"","parse-names":false,"suffix":""}],"container-title":"Respiratory Research","id":"ITEM-1","issue":"1","issued":{"date-parts":[["2018","12","6"]]},"page":"170","title":"Macrophages: friend or foe in idiopathic pulmonary fibrosis?","type":"article-journal","volume":"19"},"uris":["http://www.mendeley.com/documents/?uuid=1b5e34f2-5190-3722-a4a0-318a861d2aef"]},{"id":"ITEM-2","itemData":{"DOI":"10.1177/1060028019862497","ISSN":"1060-0280","abstract":"&lt;p&gt;Objective: Provide information for pharmacists on idiopathic pulmonary fibrosis (IPF) and its treatment. Study Selection and Data Extraction: All articles with data from randomized controlled trials of nintedanib or pirfenidone were reviewed. Data Synthesis: IPF is a progressive and ultimately fatal interstitial lung disease characterized by decline in lung function and worsening dyspnea. It is uncommon and mainly occurs in individuals aged &amp;gt;60 years, particularly men with a history of smoking. Nintedanib and pirfenidone were approved in the United States for the treatment of IPF in 2014 and received conditional recommendations in the 2015 American Thoracic Society/European Respiratory Society/Japanese Respiratory Society/Latin American Thoracic Association treatment guidelines. These drugs slow the progression of IPF by reducing the rate of decline in lung function. Their adverse event profile is characterized mainly by gastrointestinal events, which can be managed through dose adjustment and symptom management. Management of IPF should also include smoking cessation, vaccinations, and supportive care such as patient education, pulmonary rehabilitation, and the use of supplemental oxygen as well as optimizing the management of comorbidities. Relevance to Patient Care and Clinical Practice: This review provides clinical pharmacists with information on the course of IPF, what can be expected of current treatments, and how to help patients manage their drug therapy. Conclusions: IPF is a progressive disease, but treatments are available that can slow the progression of the disease. Clinical pharmacists can play an important role in the care of patients with IPF through patient education, monitoring medication compliance and safety, ensuring drugs for comorbidities are optimized, and preventive strategies such as immunizations.&lt;/p&gt;","author":[{"dropping-particle":"","family":"Pleasants","given":"Roy","non-dropping-particle":"","parse-names":false,"suffix":""},{"dropping-particle":"","family":"Tighe","given":"Robert M.","non-dropping-particle":"","parse-names":false,"suffix":""}],"container-title":"Annals of Pharmacotherapy","id":"ITEM-2","issue":"12","issued":{"date-parts":[["2019","12","7"]]},"page":"1238-1248","title":"Management of Idiopathic Pulmonary Fibrosis","type":"article-journal","volume":"53"},"uris":["http://www.mendeley.com/documents/?uuid=77f242b6-8ce8-3047-b808-31183c54aacf"]},{"id":"ITEM-3","itemData":{"DOI":"10.1016/B978-0-323-48024-6.00004-5","ISBN":"9780323480253","ISSN":"09547762","PMID":"31280590","abstract":"Idiopathic pulmonary fibrosis (IPF) is a relentlessly progressive and inevitably fatal lung disease. Although the etiology and pathogenesis of IPF remain incompletely understood, two drugs (e.g., pirfenidone and nintedanib) have proven effective in slowing down functional decline and disease progression and are now approved worldwide for treatment. Yet, as outlined by the recent guideline document on treatment of IPF, every therapeutic decision needs to be tailored to the individual patient, after discussing potential benefits and pitfalls. Comorbidities, which almost invariably complicate IPF, impact significantly clinical course and prognosis of the disease, making a holistic approach to the best care for these patients. Randomized-controlled trials remain a valid choice for selected IPF patients and their completion is critically important to achieving the ultimate goal of improving both survival and quality of life of patients suffering from this devastating disease.","author":[{"dropping-particle":"","family":"Cerri","given":"Stefania","non-dropping-particle":"","parse-names":false,"suffix":""},{"dropping-particle":"","family":"Spagnolo","given":"Paolo","non-dropping-particle":"","parse-names":false,"suffix":""},{"dropping-particle":"","family":"Luppi","given":"Fabrizio","non-dropping-particle":"","parse-names":false,"suffix":""},{"dropping-particle":"","family":"Sgalla","given":"Giacomo","non-dropping-particle":"","parse-names":false,"suffix":""},{"dropping-particle":"","family":"Richeldi","given":"Luca","non-dropping-particle":"","parse-names":false,"suffix":""}],"container-title":"Interstitial Lung Disease","id":"ITEM-3","issued":{"date-parts":[["2017","3","6"]]},"page":"55-63","publisher":"Elsevier Inc.","title":"Management of Idiopathic Pulmonary Fibrosis","type":"chapter"},"uris":["http://www.mendeley.com/documents/?uuid=d4e79757-2998-3803-84d1-126cf488f9b3"]},{"id":"ITEM-4","itemData":{"DOI":"10.1155/2018/5160794","ISSN":"2314-8861","PMID":"29854841","abstract":"&lt;p&gt;For a long time, investigations about the lung myeloid compartment have been mainly limited to the macrophages located within the airways, that is, the well-known alveolar macrophages specialized in recycling of surfactant molecules and removal of debris. However, a growing number of reports have highlighted the complexity of the lung myeloid compartment, which also encompass different subsets of dendritic cells, tissue monocytes, and nonalveolar macrophages, called interstitial macrophages (IM). Recent evidence supports that, in mice, IM perform important immune functions, including the maintenance of lung homeostasis and prevention of immune-mediated allergic airway inflammation. In this article, we describe lung IM from a historical perspective and we review current knowledge on their characteristics, ontogeny, and functions, mostly in rodents. Finally, we emphasize some important future challenges for the field.&lt;/p&gt;","author":[{"dropping-particle":"","family":"Schyns","given":"Joey","non-dropping-particle":"","parse-names":false,"suffix":""},{"dropping-particle":"","family":"Bureau","given":"Fabrice","non-dropping-particle":"","parse-names":false,"suffix":""},{"dropping-particle":"","family":"Marichal","given":"Thomas","non-dropping-particle":"","parse-names":false,"suffix":""}],"container-title":"Journal of Immunology Research","id":"ITEM-4","issued":{"date-parts":[["2018"]]},"page":"1-10","title":"Lung Interstitial Macrophages: Past, Present, and Future","type":"article-journal","volume":"2018"},"uris":["http://www.mendeley.com/documents/?uuid=80eda271-93f9-3e32-ba9a-ecc4087c7a57"]},{"id":"ITEM-5","itemData":{"DOI":"10.3389/fimmu.2018.01777","ISSN":"1664-3224","PMID":"30108592","abstract":"Pathogen persistence in the respiratory tract is an important preoccupation, and of particular relevance to infectious diseases such as tuberculosis. The equilibrium between elimination of pathogens and the magnitude of the host response is a sword of Damocles for susceptible patients. The alveolar macrophage is the first sentinel of the respiratory tree and constitutes the dominant immune cell in the steady state. This immune cell is a key player in the balance between defense against pathogens and tolerance toward innocuous stimuli. This review focuses on the role of alveolar macrophages in limiting lung tissue damage from potentially innocuous stimuli and from infections, processes that are relevant to appropriate tolerance of potential causes of lung disease. Notably, the different anti-inflammatory strategies employed by alveolar macrophages and lung tissue damage control are explored. These two properties, in addition to macrophage manipulation by pathogens, are discussed to explain how alveolar macrophages may drive pathogen persistence in the airways.","author":[{"dropping-particle":"","family":"Allard","given":"Benoit","non-dropping-particle":"","parse-names":false,"suffix":""},{"dropping-particle":"","family":"Panariti","given":"Alice","non-dropping-particle":"","parse-names":false,"suffix":""},{"dropping-particle":"","family":"Martin","given":"James G","non-dropping-particle":"","parse-names":false,"suffix":""}],"container-title":"Frontiers in immunology","id":"ITEM-5","issued":{"date-parts":[["2018","7","31"]]},"page":"1777","title":"Alveolar Macrophages in the Resolution of Inflammation, Tissue Repair, and Tolerance to Infection.","type":"article-journal","volume":"9"},"uris":["http://www.mendeley.com/documents/?uuid=293d8eba-afd0-3e2c-8fd9-4a2826148901"]}],"mendeley":{"formattedCitation":"&lt;sup&gt;2,5,11–13&lt;/sup&gt;","plainTextFormattedCitation":"2,5,11–13","previouslyFormattedCitation":"&lt;sup&gt;2,5,11–13&lt;/sup&gt;"},"properties":{"noteIndex":0},"schema":"https://github.com/citation-style-language/schema/raw/master/csl-citation.json"}</w:delInstrText>
        </w:r>
        <w:r w:rsidR="0019184D" w:rsidRPr="004D6718" w:rsidDel="0078141C">
          <w:rPr>
            <w:rFonts w:ascii="Times New Roman" w:hAnsi="Times New Roman"/>
            <w:sz w:val="24"/>
            <w:szCs w:val="24"/>
          </w:rPr>
          <w:fldChar w:fldCharType="separate"/>
        </w:r>
        <w:r w:rsidR="00B568A2" w:rsidRPr="004D6718" w:rsidDel="0078141C">
          <w:rPr>
            <w:rFonts w:ascii="Times New Roman" w:hAnsi="Times New Roman"/>
            <w:noProof/>
            <w:sz w:val="24"/>
            <w:szCs w:val="24"/>
            <w:vertAlign w:val="superscript"/>
          </w:rPr>
          <w:delText>2,5,11–13</w:delText>
        </w:r>
        <w:r w:rsidR="0019184D" w:rsidRPr="004D6718" w:rsidDel="0078141C">
          <w:rPr>
            <w:rFonts w:ascii="Times New Roman" w:hAnsi="Times New Roman"/>
            <w:sz w:val="24"/>
            <w:szCs w:val="24"/>
          </w:rPr>
          <w:fldChar w:fldCharType="end"/>
        </w:r>
        <w:r w:rsidR="0019184D" w:rsidRPr="004D6718" w:rsidDel="0078141C">
          <w:rPr>
            <w:rFonts w:ascii="Times New Roman" w:hAnsi="Times New Roman"/>
            <w:sz w:val="24"/>
            <w:szCs w:val="24"/>
          </w:rPr>
          <w:delText xml:space="preserve">. </w:delText>
        </w:r>
        <w:r w:rsidR="00EC198F" w:rsidRPr="004D6718" w:rsidDel="0078141C">
          <w:rPr>
            <w:rFonts w:ascii="Times New Roman" w:hAnsi="Times New Roman"/>
            <w:sz w:val="24"/>
            <w:szCs w:val="24"/>
          </w:rPr>
          <w:delText>It is characterized by increases in fibrogenic mediators produced by i</w:delText>
        </w:r>
        <w:r w:rsidR="009C2551" w:rsidRPr="004D6718" w:rsidDel="0078141C">
          <w:rPr>
            <w:rFonts w:ascii="Times New Roman" w:hAnsi="Times New Roman"/>
            <w:sz w:val="24"/>
            <w:szCs w:val="24"/>
          </w:rPr>
          <w:delText>mmune</w:delText>
        </w:r>
        <w:r w:rsidR="00EC198F" w:rsidRPr="004D6718" w:rsidDel="0078141C">
          <w:rPr>
            <w:rFonts w:ascii="Times New Roman" w:hAnsi="Times New Roman"/>
            <w:sz w:val="24"/>
            <w:szCs w:val="24"/>
          </w:rPr>
          <w:delText xml:space="preserve"> and epithelial cells</w:delText>
        </w:r>
        <w:r w:rsidR="00812D7A" w:rsidRPr="004D6718" w:rsidDel="0078141C">
          <w:rPr>
            <w:rFonts w:ascii="Times New Roman" w:hAnsi="Times New Roman"/>
            <w:sz w:val="24"/>
            <w:szCs w:val="24"/>
          </w:rPr>
          <w:delText xml:space="preserve"> which </w:delText>
        </w:r>
        <w:r w:rsidR="00EC198F" w:rsidRPr="004D6718" w:rsidDel="0078141C">
          <w:rPr>
            <w:rFonts w:ascii="Times New Roman" w:hAnsi="Times New Roman"/>
            <w:sz w:val="24"/>
            <w:szCs w:val="24"/>
          </w:rPr>
          <w:delText xml:space="preserve">lead to </w:delText>
        </w:r>
        <w:r w:rsidR="00A55364" w:rsidRPr="004D6718" w:rsidDel="0078141C">
          <w:rPr>
            <w:rFonts w:ascii="Times New Roman" w:hAnsi="Times New Roman"/>
            <w:sz w:val="24"/>
            <w:szCs w:val="24"/>
          </w:rPr>
          <w:delText xml:space="preserve">the </w:delText>
        </w:r>
        <w:r w:rsidR="00EC198F" w:rsidRPr="004D6718" w:rsidDel="0078141C">
          <w:rPr>
            <w:rFonts w:ascii="Times New Roman" w:hAnsi="Times New Roman"/>
            <w:sz w:val="24"/>
            <w:szCs w:val="24"/>
          </w:rPr>
          <w:delText>activation, migration and proliferation of the normally sparse fibroblasts in the healthy lung</w:delText>
        </w:r>
        <w:r w:rsidR="005F1C33" w:rsidRPr="004D6718" w:rsidDel="0078141C">
          <w:rPr>
            <w:rFonts w:ascii="Times New Roman" w:hAnsi="Times New Roman"/>
            <w:sz w:val="24"/>
            <w:szCs w:val="24"/>
          </w:rPr>
          <w:fldChar w:fldCharType="begin" w:fldLock="1"/>
        </w:r>
        <w:r w:rsidR="00F66CD5" w:rsidRPr="004D6718" w:rsidDel="0078141C">
          <w:rPr>
            <w:rFonts w:ascii="Times New Roman" w:hAnsi="Times New Roman"/>
            <w:sz w:val="24"/>
            <w:szCs w:val="24"/>
          </w:rPr>
          <w:delInstrText>ADDIN CSL_CITATION {"citationItems":[{"id":"ITEM-1","itemData":{"DOI":"10.2147/COPD.S176122","ISSN":"1178-2005","PMID":"30349237","abstract":"COPD is characterized by chronic bronchitis, chronic airway obstruction, and emphysema, leading to a progressive and irreversible decline in lung function. Inflammation is central for the development of COPD. Chronic inflammation in COPD mainly involves the infiltration of neutrophils, macrophages, lymphocytes, and other inflammatory cells into the small airways. The contribution of resident airway structural cells to the inflammatory process is also important in COPD. Airway remodeling consists of detrimental changes in structural tissues and cells including airway wall thickening, epithelial metaplasia, goblet cell hypertrophy, and smooth muscle hyperplasia. Persistent airway inflammation might contribute to airway remodeling and small airway obstruction. However, the underlying mechanisms remain unclear. In this review, we will provide an overview of recent insights into the role of major immunoinflammatory cells in COPD airway remodeling.","author":[{"dropping-particle":"","family":"Wang","given":"Yujie","non-dropping-particle":"","parse-names":false,"suffix":""},{"dropping-particle":"","family":"Xu","given":"Jiayan","non-dropping-particle":"","parse-names":false,"suffix":""},{"dropping-particle":"","family":"Meng","given":"Yaqi","non-dropping-particle":"","parse-names":false,"suffix":""},{"dropping-particle":"","family":"Adcock","given":"Ian M","non-dropping-particle":"","parse-names":false,"suffix":""},{"dropping-particle":"","family":"Yao","given":"Xin","non-dropping-particle":"","parse-names":false,"suffix":""}],"container-title":"International Journal of Chronic Obstructive Pulmonary Disease","id":"ITEM-1","issued":{"date-parts":[["2018","10"]]},"page":"3341-3348","title":"Role of inflammatory cells in airway remodeling in COPD","type":"article-journal","volume":"Volume 13"},"uris":["http://www.mendeley.com/documents/?uuid=222717a8-91ee-315c-8ba5-aa42a0e259f5"]},{"id":"ITEM-2","itemData":{"DOI":"10.1016/j.biocel.2009.02.009","ISSN":"13572725","abstract":"Interstitial lung diseases (ILDs) comprise a group of lung disorders characterized by various levels of inflammation and fibrosis. The current understanding of the mechanisms underlying the development and progression of ILD strongly suggests a central role of the alveolar epithelium. Following injury, alveolar epithelial cells (AECs) may actively participate in the restoration of a normal alveolar architecture through a coordinated process of re-epithelialization, or in the development of fibrosis through a process known as epithelial-mesenchymal transition (EMT). Complex networks orchestrate EMT leading to changes in cell architecture and behaviour, loss of epithelial characteristics and gain of mesenchymal properties. In the lung, AECs themselves may serve as a source of fibroblasts and myofibroblasts by acquiring a mesenchymal phenotype. This review covers recent knowledge on the role of alveolar epithelium in the pathogenesis of ILD. The mechanisms underlying disease progression are discussed, with a main focus on the apoptotic pathway, the endoplasmic reticulum stress response and the developmental pathway. © 2009 Elsevier Ltd. All rights reserved.","author":[{"dropping-particle":"","family":"Corvol","given":"Harriet","non-dropping-particle":"","parse-names":false,"suffix":""},{"dropping-particle":"","family":"Flamein","given":"Florence","non-dropping-particle":"","parse-names":false,"suffix":""},{"dropping-particle":"","family":"Epaud","given":"Ralph","non-dropping-particle":"","parse-names":false,"suffix":""},{"dropping-particle":"","family":"Clement","given":"Annick","non-dropping-particle":"","parse-names":false,"suffix":""},{"dropping-particle":"","family":"Guillot","given":"Loic","non-dropping-particle":"","parse-names":false,"suffix":""}],"container-title":"International Journal of Biochemistry and Cell Biology","id":"ITEM-2","issue":"8-9","issued":{"date-parts":[["2009","8"]]},"page":"1643-1651","title":"Lung alveolar epithelium and interstitial lung disease","type":"article","volume":"41"},"uris":["http://www.mendeley.com/documents/?uuid=0ec7bced-db97-33dd-bf6a-dbab2c21f63d"]},{"id":"ITEM-3","itemData":{"DOI":"10.1021/mp300613x LK  - http://sfx.library.uu.nl/utrecht?sid=EMBASE&amp;issn=15438384&amp;id=doi:10.1021%2Fmp300613x&amp;atitle=Noninvasive+monitoring+of+pulmonary+fibrosis+by+targeting+matrix+metalloproteinases+%28MMPs%29&amp;stitle=Mol.+Pharm.&amp;title=Molecular+Pharmaceutics&amp;volume=10&amp;issue=6&amp;spage=2237&amp;epage=2247&amp;aulast=Cai&amp;aufirst=Yan&amp;auinit=Y.&amp;aufull=Cai+Y.&amp;coden=MPOHB&amp;isbn=&amp;pages=2237-2247&amp;date=2013&amp;auinit1=Y&amp;auinitm=","ISSN":"1543-8384","PMID":"23607644","abstract":"While idiopathic pulmonary fibrosis (PF) is a devastating lung disease, the management of PF including effective monitoring of disease progression remains a challenge. Herein, we introduce a novel, fast, and ultrasensitive metalloproteinase (MMP) activatable optical probe, named MMP-P12, to noninvasively monitor PF progression and response to PF treatment. A bleomycin (BLM)-induced mouse PF model was subjected noninvasively to optical imaging at various time points after BLM treatment. The mouse PF model developed fibrosis during 21 days of experimental period, and the progression of PF was well correlated with the stepwise increase of MMP-2 expression as examined by quantitative RT-PCR and Western blot analysis on the 7-, 14-, and 21-day post-BLM administration. On these days, MMP-activated fluorescence images were acquired in vivo and ex vivo. Signal quantification showed time-dependent lung-specific incremental increases in fluorescence signals. As a treatment for PF, secretoglobin 3A2 was daily administered intravenously for five days starting on day seven of BLM administration, which resulted in reduced MMP-2 activity and reduction of PF as previously demonstrated. Importantly, the fluorescence signal that reflected MMP activity also decreased in intensity. In conclusion, MMPs may play an important role in PF development and the MMP-P12 probe could be a promising tool for PF detection, even at an early stage of the disease as well as an indicator of therapy response. © 2013 American Chemical Society.","author":[{"dropping-particle":"","family":"Y.","given":"Cai","non-dropping-particle":"","parse-names":false,"suffix":""},{"dropping-particle":"","family":"L.","given":"Zhu","non-dropping-particle":"","parse-names":false,"suffix":""},{"dropping-particle":"","family":"F.","given":"Zhang","non-dropping-particle":"","parse-names":false,"suffix":""},{"dropping-particle":"","family":"G.","given":"Niu","non-dropping-particle":"","parse-names":false,"suffix":""},{"dropping-particle":"","family":"S.","given":"Lee","non-dropping-particle":"","parse-names":false,"suffix":""},{"dropping-particle":"","family":"S.","given":"Kimura","non-dropping-particle":"","parse-names":false,"suffix":""},{"dropping-particle":"","family":"X.","given":"Chen","non-dropping-particle":"","parse-names":false,"suffix":""},{"dropping-particle":"","family":"Cai","given":"Yan","non-dropping-particle":"","parse-names":false,"suffix":""},{"dropping-particle":"","family":"Zhu","given":"Lei","non-dropping-particle":"","parse-names":false,"suffix":""},{"dropping-particle":"","family":"Zhang","given":"Fan","non-dropping-particle":"","parse-names":false,"suffix":""},{"dropping-particle":"","family":"Niu","given":"Gang","non-dropping-particle":"","parse-names":false,"suffix":""},{"dropping-particle":"","family":"Lee","given":"Seulki","non-dropping-particle":"","parse-names":false,"suffix":""},{"dropping-particle":"","family":"Kimura","given":"Shioko","non-dropping-particle":"","parse-names":false,"suffix":""},{"dropping-particle":"","family":"Chen","given":"Xiaoyuan","non-dropping-particle":"","parse-names":false,"suffix":""}],"container-title":"Molecular Pharmaceutics","id":"ITEM-3","issue":"6","issued":{"date-parts":[["2013"]]},"page":"2237-2247","title":"Noninvasive monitoring of pulmonary fibrosis by targeting matrix metalloproteinases (MMPs)","type":"article-journal","volume":"10"},"uris":["http://www.mendeley.com/documents/?uuid=bf4fff23-de96-35a4-b415-d67abe890af2"]}],"mendeley":{"formattedCitation":"&lt;sup&gt;1,14,15&lt;/sup&gt;","plainTextFormattedCitation":"1,14,15","previouslyFormattedCitation":"&lt;sup&gt;1,14,15&lt;/sup&gt;"},"properties":{"noteIndex":0},"schema":"https://github.com/citation-style-language/schema/raw/master/csl-citation.json"}</w:delInstrText>
        </w:r>
        <w:r w:rsidR="005F1C33" w:rsidRPr="004D6718" w:rsidDel="0078141C">
          <w:rPr>
            <w:rFonts w:ascii="Times New Roman" w:hAnsi="Times New Roman"/>
            <w:sz w:val="24"/>
            <w:szCs w:val="24"/>
          </w:rPr>
          <w:fldChar w:fldCharType="separate"/>
        </w:r>
        <w:r w:rsidR="00B568A2" w:rsidRPr="004D6718" w:rsidDel="0078141C">
          <w:rPr>
            <w:rFonts w:ascii="Times New Roman" w:hAnsi="Times New Roman"/>
            <w:noProof/>
            <w:sz w:val="24"/>
            <w:szCs w:val="24"/>
            <w:vertAlign w:val="superscript"/>
          </w:rPr>
          <w:delText>1,14,15</w:delText>
        </w:r>
        <w:r w:rsidR="005F1C33" w:rsidRPr="004D6718" w:rsidDel="0078141C">
          <w:rPr>
            <w:rFonts w:ascii="Times New Roman" w:hAnsi="Times New Roman"/>
            <w:sz w:val="24"/>
            <w:szCs w:val="24"/>
          </w:rPr>
          <w:fldChar w:fldCharType="end"/>
        </w:r>
        <w:r w:rsidR="00EC198F" w:rsidRPr="004D6718" w:rsidDel="0078141C">
          <w:rPr>
            <w:rFonts w:ascii="Times New Roman" w:hAnsi="Times New Roman"/>
            <w:sz w:val="24"/>
            <w:szCs w:val="24"/>
          </w:rPr>
          <w:delText xml:space="preserve"> and their differentiation into activated myofibroblasts.</w:delText>
        </w:r>
        <w:r w:rsidR="0019184D" w:rsidRPr="004D6718" w:rsidDel="0078141C">
          <w:rPr>
            <w:rFonts w:ascii="Times New Roman" w:hAnsi="Times New Roman"/>
            <w:sz w:val="24"/>
            <w:szCs w:val="24"/>
          </w:rPr>
          <w:fldChar w:fldCharType="begin" w:fldLock="1"/>
        </w:r>
        <w:r w:rsidR="00F66CD5" w:rsidRPr="004D6718" w:rsidDel="0078141C">
          <w:rPr>
            <w:rFonts w:ascii="Times New Roman" w:hAnsi="Times New Roman"/>
            <w:sz w:val="24"/>
            <w:szCs w:val="24"/>
          </w:rPr>
          <w:delInstrText>ADDIN CSL_CITATION {"citationItems":[{"id":"ITEM-1","itemData":{"DOI":"10.1016/B978-0-323-48024-6.00004-5","ISBN":"9780323480253","ISSN":"09547762","PMID":"31280590","abstract":"Idiopathic pulmonary fibrosis (IPF) is a relentlessly progressive and inevitably fatal lung disease. Although the etiology and pathogenesis of IPF remain incompletely understood, two drugs (e.g., pirfenidone and nintedanib) have proven effective in slowing down functional decline and disease progression and are now approved worldwide for treatment. Yet, as outlined by the recent guideline document on treatment of IPF, every therapeutic decision needs to be tailored to the individual patient, after discussing potential benefits and pitfalls. Comorbidities, which almost invariably complicate IPF, impact significantly clinical course and prognosis of the disease, making a holistic approach to the best care for these patients. Randomized-controlled trials remain a valid choice for selected IPF patients and their completion is critically important to achieving the ultimate goal of improving both survival and quality of life of patients suffering from this devastating disease.","author":[{"dropping-particle":"","family":"Cerri","given":"Stefania","non-dropping-particle":"","parse-names":false,"suffix":""},{"dropping-particle":"","family":"Spagnolo","given":"Paolo","non-dropping-particle":"","parse-names":false,"suffix":""},{"dropping-particle":"","family":"Luppi","given":"Fabrizio","non-dropping-particle":"","parse-names":false,"suffix":""},{"dropping-particle":"","family":"Sgalla","given":"Giacomo","non-dropping-particle":"","parse-names":false,"suffix":""},{"dropping-particle":"","family":"Richeldi","given":"Luca","non-dropping-particle":"","parse-names":false,"suffix":""}],"container-title":"Interstitial Lung Disease","id":"ITEM-1","issued":{"date-parts":[["2017","3","6"]]},"page":"55-63","publisher":"Elsevier Inc.","title":"Management of Idiopathic Pulmonary Fibrosis","type":"chapter"},"uris":["http://www.mendeley.com/documents/?uuid=d4e79757-2998-3803-84d1-126cf488f9b3"]},{"id":"ITEM-2","itemData":{"DOI":"10.1183/13993003.01504-2015","ISSN":"13993003","abstract":"Idiopathic pulmonary fibrosis (IPF) is a rare disease, with estimates of prevalence varying considerably across countries due to paucity in data collection. The aim of this study was to investigate the prevalence and incidence of IPF in Canada using administrative data requiring minimal extrapolation. We used mandatory national administrative data from 2007-2011 to identify IPF cases of all ages with an International Classification of Diseases (Version 10, Canadian) diagnosis code of J84.1. We used a broad definition that excluded cases with subsequent diagnosis of other interstitial lung diseases, and a narrow definition that required further diagnostic testing prior to IPF diagnosis. We explored survival and quality of life. For all ages, the broad prevalence of IPF was 41.8 per 100000 (14 259 cases) and was higher for men. The incidence rate was 18.7 per 100 000 (6390 cases) and was higher for men. The narrow prevalence was 20.0 per 100 000 (6822 cases) and incidence was 9.0 per 100 000 (3057 cases). The 4-year risk of death was 41.0% and the quality of life with IPF after 2 years was lower than for Global Initiative for Chronic Obstructive Lung Disease stage IV chronic obstructive pulmonary disease. Using comprehensive national data, the prevalence of IPF in Canada was higher than other national estimates, suggesting that either IPF may be more common in Canada or that data capture may have been previously limited.","author":[{"dropping-particle":"","family":"Hopkins","given":"Robert B.","non-dropping-particle":"","parse-names":false,"suffix":""},{"dropping-particle":"","family":"Burke","given":"Natasha","non-dropping-particle":"","parse-names":false,"suffix":""},{"dropping-particle":"","family":"Fell","given":"Charlene","non-dropping-particle":"","parse-names":false,"suffix":""},{"dropping-particle":"","family":"Dion","given":"Genevieve","non-dropping-particle":"","parse-names":false,"suffix":""},{"dropping-particle":"","family":"Kolb","given":"Martin","non-dropping-particle":"","parse-names":false,"suffix":""}],"container-title":"European Respiratory Journal","id":"ITEM-2","issue":"1","issued":{"date-parts":[["2016","7","1"]]},"page":"187-195","publisher":"European Respiratory Society","title":"Epidemiology and survival of idiopathic pulmonary fibrosis from national data in Canada","type":"article-journal","volume":"48"},"uris":["http://www.mendeley.com/documents/?uuid=fb699169-09f3-3b80-8a36-a83a62fae01a"]},{"id":"ITEM-3","itemData":{"DOI":"10.1177/1060028019862497","ISSN":"1060-0280","abstract":"&lt;p&gt;Objective: Provide information for pharmacists on idiopathic pulmonary fibrosis (IPF) and its treatment. Study Selection and Data Extraction: All articles with data from randomized controlled trials of nintedanib or pirfenidone were reviewed. Data Synthesis: IPF is a progressive and ultimately fatal interstitial lung disease characterized by decline in lung function and worsening dyspnea. It is uncommon and mainly occurs in individuals aged &amp;gt;60 years, particularly men with a history of smoking. Nintedanib and pirfenidone were approved in the United States for the treatment of IPF in 2014 and received conditional recommendations in the 2015 American Thoracic Society/European Respiratory Society/Japanese Respiratory Society/Latin American Thoracic Association treatment guidelines. These drugs slow the progression of IPF by reducing the rate of decline in lung function. Their adverse event profile is characterized mainly by gastrointestinal events, which can be managed through dose adjustment and symptom management. Management of IPF should also include smoking cessation, vaccinations, and supportive care such as patient education, pulmonary rehabilitation, and the use of supplemental oxygen as well as optimizing the management of comorbidities. Relevance to Patient Care and Clinical Practice: This review provides clinical pharmacists with information on the course of IPF, what can be expected of current treatments, and how to help patients manage their drug therapy. Conclusions: IPF is a progressive disease, but treatments are available that can slow the progression of the disease. Clinical pharmacists can play an important role in the care of patients with IPF through patient education, monitoring medication compliance and safety, ensuring drugs for comorbidities are optimized, and preventive strategies such as immunizations.&lt;/p&gt;","author":[{"dropping-particle":"","family":"Pleasants","given":"Roy","non-dropping-particle":"","parse-names":false,"suffix":""},{"dropping-particle":"","family":"Tighe","given":"Robert M.","non-dropping-particle":"","parse-names":false,"suffix":""}],"container-title":"Annals of Pharmacotherapy","id":"ITEM-3","issue":"12","issued":{"date-parts":[["2019","12","7"]]},"page":"1238-1248","title":"Management of Idiopathic Pulmonary Fibrosis","type":"article-journal","volume":"53"},"uris":["http://www.mendeley.com/documents/?uuid=77f242b6-8ce8-3047-b808-31183c54aacf"]},{"id":"ITEM-4","itemData":{"DOI":"10.2147/CEOR.S154323","ISSN":"11786981","abstract":"Background: Idiopathic pulmonary fibrosis (IPF), although rare, is a severe and costly disease. Objective: To estimate the clinical and economic burden of IPF over multiple years before and after diagnosis using comprehensive administrative databases for the province of Quebec, Canada. Methods: Several administrative databases from Quebec, providing information on hospital care, community care, and pharmaceuticals, were linked over a 5-year period ending March 31, 2011, which was before approval of antifibrotic drugs in Canada. Prevalent and incident IPF cases were defined using International Classification Disease-10-CA codes and International Classification Disease-9-CM codes. We used a broad definition that excluded cases with subsequent diagnosis of other interstitial lung diseases and a narrow definition that required further diagnostic testing to confirm IPF diagnosis. Incident cases had an IPF code in a particular year without any IPF code in the 2 previous years. Health care resource utilization before and after the index diagnosis date was determined and costs calculated. Costs were expressed in 2016 Canadian dollars. Results: Over 5-years, 10,579 (mean age: 76.4; 58% male) satisfied the broad definition of IPF and 8,683 (mean age: 74.5; 57% male) satisfied the narrow definition (82% of broad). Incidences of IPF overall were 25.8 and 21.7/100,000 population for broad and narrow definitions, respectively. Three-year survival was 40% and 37% in broad and narrow cohorts, respectively. For both cohorts, health care resource utilization and costs increased several years before diagnosis ($2,721 and $7,049/patient 5 years and 2 years prior to diagnosis using a broad definition, respectively) and remained elevated for multiple years post diagnosis ($12,978 and $8,267 at 2 and 3 years postdiagnosis). Conclusion: Health care resource utilization and costs of IPF increase many years prior to diagnosis. Incorporating multiyear annual costs before and after diagnosis results in a higher estimate of the economic burden of IPF than previous studies using a 1-year time frame.","author":[{"dropping-particle":"","family":"Tarride","given":"Jean Eric","non-dropping-particle":"","parse-names":false,"suffix":""},{"dropping-particle":"","family":"Hopkins","given":"Robert B.","non-dropping-particle":"","parse-names":false,"suffix":""},{"dropping-particle":"","family":"Burke","given":"Natasha","non-dropping-particle":"","parse-names":false,"suffix":""},{"dropping-particle":"","family":"Guertin","given":"Jason R.","non-dropping-particle":"","parse-names":false,"suffix":""},{"dropping-particle":"","family":"O’Reilly","given":"Daria","non-dropping-particle":"","parse-names":false,"suffix":""},{"dropping-particle":"","family":"Fell","given":"Charlene D.","non-dropping-particle":"","parse-names":false,"suffix":""},{"dropping-particle":"","family":"Dion","given":"Genevieve","non-dropping-particle":"","parse-names":false,"suffix":""},{"dropping-particle":"","family":"Kolb","given":"Martin","non-dropping-particle":"","parse-names":false,"suffix":""}],"container-title":"ClinicoEconomics and Outcomes Research","id":"ITEM-4","issued":{"date-parts":[["2018","2","22"]]},"page":"127-137","publisher":"Dove Medical Press Ltd","title":"Clinical and economic burden of idiopathic pulmonary fibrosis in Quebec, Canada","type":"article-journal","volume":"10"},"uris":["http://www.mendeley.com/documents/?uuid=affee926-e5d2-3245-aa4b-f3b9ec054d40"]}],"mendeley":{"formattedCitation":"&lt;sup&gt;8,9,11,12&lt;/sup&gt;","plainTextFormattedCitation":"8,9,11,12","previouslyFormattedCitation":"&lt;sup&gt;8,9,11,12&lt;/sup&gt;"},"properties":{"noteIndex":0},"schema":"https://github.com/citation-style-language/schema/raw/master/csl-citation.json"}</w:delInstrText>
        </w:r>
        <w:r w:rsidR="0019184D" w:rsidRPr="004D6718" w:rsidDel="0078141C">
          <w:rPr>
            <w:rFonts w:ascii="Times New Roman" w:hAnsi="Times New Roman"/>
            <w:sz w:val="24"/>
            <w:szCs w:val="24"/>
          </w:rPr>
          <w:fldChar w:fldCharType="separate"/>
        </w:r>
        <w:r w:rsidR="00B568A2" w:rsidRPr="004D6718" w:rsidDel="0078141C">
          <w:rPr>
            <w:rFonts w:ascii="Times New Roman" w:hAnsi="Times New Roman"/>
            <w:noProof/>
            <w:sz w:val="24"/>
            <w:szCs w:val="24"/>
            <w:vertAlign w:val="superscript"/>
          </w:rPr>
          <w:delText>8,9,11,12</w:delText>
        </w:r>
        <w:r w:rsidR="0019184D" w:rsidRPr="004D6718" w:rsidDel="0078141C">
          <w:rPr>
            <w:rFonts w:ascii="Times New Roman" w:hAnsi="Times New Roman"/>
            <w:sz w:val="24"/>
            <w:szCs w:val="24"/>
          </w:rPr>
          <w:fldChar w:fldCharType="end"/>
        </w:r>
        <w:r w:rsidR="0019184D" w:rsidRPr="004D6718" w:rsidDel="0078141C">
          <w:rPr>
            <w:rFonts w:ascii="Times New Roman" w:hAnsi="Times New Roman"/>
            <w:sz w:val="24"/>
            <w:szCs w:val="24"/>
          </w:rPr>
          <w:delText>. Currently, there are two drugs available for the treatment of IPF: nintedanib and pirfenidone</w:delText>
        </w:r>
        <w:r w:rsidR="0019184D" w:rsidRPr="004D6718" w:rsidDel="0078141C">
          <w:rPr>
            <w:rFonts w:ascii="Times New Roman" w:hAnsi="Times New Roman"/>
            <w:sz w:val="24"/>
            <w:szCs w:val="24"/>
          </w:rPr>
          <w:fldChar w:fldCharType="begin" w:fldLock="1"/>
        </w:r>
        <w:r w:rsidR="00F66CD5" w:rsidRPr="004D6718" w:rsidDel="0078141C">
          <w:rPr>
            <w:rFonts w:ascii="Times New Roman" w:hAnsi="Times New Roman"/>
            <w:sz w:val="24"/>
            <w:szCs w:val="24"/>
          </w:rPr>
          <w:delInstrText>ADDIN CSL_CITATION {"citationItems":[{"id":"ITEM-1","itemData":{"DOI":"10.1016/j.rmed.2014.04.011","ISSN":"15323064","abstract":"Background: Nintedanib is in clinical development as a treatment for idiopathic pulmonary fibrosis (IPF). Data from the Phase II TOMORROW study suggested that nintedanib 150 mg twice daily had clinical benefits with an acceptable safety profile. Methods: The INPULSIS™ trials are replicate Phase III, randomized, double-blind, studies comparing the efficacy and safety of nintedanib 150 mg twice daily with placebo in patients with IPF. Eligible patients were aged ≥40 years with a diagnosis of IPF within 5 years before randomization who had undergone a chest high-resolution computed tomography (HRCT) scan within 1-year before screening, and who had a forced vital capacity (FVC) of ≥50% predicted and a diffusing capacity for carbon monoxide of 30-79% predicted. Participants were randomized 3:2 to receive nintedanib or placebo for 52 weeks. The primary endpoint is the annual rate of decline in FVC. The key secondary endpoints are change from baseline in the total score on the St. George's Respiratory Questionnaire (a measure of health-related quality of life) over 52 weeks and time to first acute exacerbation. Results: Enrolment of 1066 patients in 24 countries was completed in September 2012. Results: will be reported in the first half of 2014. Conclusion: The INPULSIS™ trials will determine the efficacy of nintedanib in patients with IPF, including its impact on disease progression as defined by decline in FVC, acute exacerbations and health-related quality of life. In addition, they will characterise the adverse event profile of nintedanib in this patient population. © 2014 The Authors.","author":[{"dropping-particle":"","family":"Richeldi","given":"Luca","non-dropping-particle":"","parse-names":false,"suffix":""},{"dropping-particle":"","family":"Cottin","given":"Vincent","non-dropping-particle":"","parse-names":false,"suffix":""},{"dropping-particle":"","family":"Flaherty","given":"Kevin R.","non-dropping-particle":"","parse-names":false,"suffix":""},{"dropping-particle":"","family":"Kolb","given":"Martin","non-dropping-particle":"","parse-names":false,"suffix":""},{"dropping-particle":"","family":"Inoue","given":"Yoshikazu","non-dropping-particle":"","parse-names":false,"suffix":""},{"dropping-particle":"","family":"Raghu","given":"Ganesh","non-dropping-particle":"","parse-names":false,"suffix":""},{"dropping-particle":"","family":"Taniguchi","given":"Hiroyuki","non-dropping-particle":"","parse-names":false,"suffix":""},{"dropping-particle":"","family":"Hansell","given":"David M.","non-dropping-particle":"","parse-names":false,"suffix":""},{"dropping-particle":"","family":"Nicholson","given":"Andrew G.","non-dropping-particle":"","parse-names":false,"suffix":""},{"dropping-particle":"","family":"Maulf","given":"Florence","non-dropping-particle":"Le","parse-names":false,"suffix":""},{"dropping-particle":"","family":"Stowasser","given":"Susanne","non-dropping-particle":"","parse-names":false,"suffix":""},{"dropping-particle":"","family":"Collard","given":"Harold R.","non-dropping-particle":"","parse-names":false,"suffix":""}],"container-title":"Respiratory Medicine","id":"ITEM-1","issue":"7","issued":{"date-parts":[["2014"]]},"page":"1023-1030","publisher":"W.B. Saunders Ltd","title":"Design of the INPULSIS™ trials: Two phase 3 trials of nintedanib in patients with idiopathic pulmonary fibrosis","type":"article-journal","volume":"108"},"uris":["http://www.mendeley.com/documents/?uuid=fa57ed46-99f7-3749-9b5d-7f32e557a75e"]},{"id":"ITEM-2","itemData":{"DOI":"10.1056/NEJMoa1402582","ISSN":"15334406","abstract":"BACKGROUND: In two of three phase 3 trials, pirfenidone, an oral antifibrotic therapy, reduced disease progression, as measured by the decline in forced vital capacity (FVC) or vital capacity, in patients with idiopathic pulmonary fibrosis; in the third trial, this end point was not achieved. We sought to confirm the beneficial effect of pirfenidone on disease progression in such patients. METHODS: In this phase 3 study, we randomly assigned 555 patients with idiopathic pulmonary fibrosis to receive either oral pirfenidone (2403 mg per day) or placebo for 52 weeks. The primary end point was the change in FVC or death at week 52. Secondary end points were the 6-minute walk distance, progression-free survival, dyspnea, and death from any cause or from idiopathic pulmonary fibrosis. RESULTS: In the pirfenidone group, as compared with the placebo group, there was a relative reduction of 47.9% in the proportion of patients who had an absolute decline of 10 percentage points or more in the percentage of the predicted FVC or who died; there was also a relative increase of 132.5% in the proportion of patients with no decline in FVC (P&lt;0.001). Pirfenidone reduced the decline in the 6-minute walk distance (P = 0.04) and improved progression-free survival (P&lt;0.001). There was no significant between-group difference in dyspnea scores (P = 0.16) or in rates of death from any cause (P = 0.10) or from idiopathic pulmonary fibrosis (P = 0.23). However, in a prespecified pooled analysis incorporating results from two previous phase 3 trials, the between-group difference favoring pirfenidone was significant for death from any cause (P = 0.01) and from idiopathic pulmonary fibrosis (P = 0.006). Gastrointestinal and skin-related adverse events were more common in the pirfenidone group than in the placebo group but rarely led to treatment discontinuation. CONCLUSIONS: Pirfenidone, as compared with placebo, reduced disease progression, as reflected by lung function, exercise tolerance, and progression-free survival, in patients with idiopathic pulmonary fibrosis. Treatment was associated with an acceptable side-effect profile and fewer deaths. Copyright © 2014 Massachusetts Medical Society.","author":[{"dropping-particle":"","family":"King","given":"Talmadge E.","non-dropping-particle":"","parse-names":false,"suffix":""},{"dropping-particle":"","family":"Bradford","given":"Williamson Z.","non-dropping-particle":"","parse-names":false,"suffix":""},{"dropping-particle":"","family":"Castro-Bernardini","given":"Socorro","non-dropping-particle":"","parse-names":false,"suffix":""},{"dropping-particle":"","family":"Fagan","given":"Elizabeth A.","non-dropping-particle":"","parse-names":false,"suffix":""},{"dropping-particle":"","family":"Glaspole","given":"Ian","non-dropping-particle":"","parse-names":false,"suffix":""},{"dropping-particle":"","family":"Glassberg","given":"Marilyn K.","non-dropping-particle":"","parse-names":false,"suffix":""},{"dropping-particle":"","family":"Gorina","given":"Eduard","non-dropping-particle":"","parse-names":false,"suffix":""},{"dropping-particle":"","family":"Hopkins","given":"Peter M.","non-dropping-particle":"","parse-names":false,"suffix":""},{"dropping-particle":"","family":"Kardatzke","given":"David","non-dropping-particle":"","parse-names":false,"suffix":""},{"dropping-particle":"","family":"Lancaster","given":"Lisa","non-dropping-particle":"","parse-names":false,"suffix":""},{"dropping-particle":"","family":"Lederer","given":"David J.","non-dropping-particle":"","parse-names":false,"suffix":""},{"dropping-particle":"","family":"Nathan","given":"Steven D.","non-dropping-particle":"","parse-names":false,"suffix":""},{"dropping-particle":"","family":"Pereira","given":"Carlos A.","non-dropping-particle":"","parse-names":false,"suffix":""},{"dropping-particle":"","family":"Sahn","given":"Steven A.","non-dropping-particle":"","parse-names":false,"suffix":""},{"dropping-particle":"","family":"Sussman","given":"Robert","non-dropping-particle":"","parse-names":false,"suffix":""},{"dropping-particle":"","family":"Swigris","given":"Jeffrey J.","non-dropping-particle":"","parse-names":false,"suffix":""},{"dropping-particle":"","family":"Noble","given":"Paul W.","non-dropping-particle":"","parse-names":false,"suffix":""}],"container-title":"New England Journal of Medicine","id":"ITEM-2","issue":"22","issued":{"date-parts":[["2014"]]},"page":"2083-2092","publisher":"Massachussetts Medical Society","title":"A phase 3 trial of pirfenidone in patients with idiopathic pulmonary fibrosis","type":"article-journal","volume":"370"},"uris":["http://www.mendeley.com/documents/?uuid=7d16c13a-53d0-3bf8-829c-afb4b62ca983"]}],"mendeley":{"formattedCitation":"&lt;sup&gt;16,17&lt;/sup&gt;","plainTextFormattedCitation":"16,17","previouslyFormattedCitation":"&lt;sup&gt;16,17&lt;/sup&gt;"},"properties":{"noteIndex":0},"schema":"https://github.com/citation-style-language/schema/raw/master/csl-citation.json"}</w:delInstrText>
        </w:r>
        <w:r w:rsidR="0019184D" w:rsidRPr="004D6718" w:rsidDel="0078141C">
          <w:rPr>
            <w:rFonts w:ascii="Times New Roman" w:hAnsi="Times New Roman"/>
            <w:sz w:val="24"/>
            <w:szCs w:val="24"/>
          </w:rPr>
          <w:fldChar w:fldCharType="separate"/>
        </w:r>
        <w:r w:rsidR="00B568A2" w:rsidRPr="004D6718" w:rsidDel="0078141C">
          <w:rPr>
            <w:rFonts w:ascii="Times New Roman" w:hAnsi="Times New Roman"/>
            <w:noProof/>
            <w:sz w:val="24"/>
            <w:szCs w:val="24"/>
            <w:vertAlign w:val="superscript"/>
          </w:rPr>
          <w:delText>16,17</w:delText>
        </w:r>
        <w:r w:rsidR="0019184D" w:rsidRPr="004D6718" w:rsidDel="0078141C">
          <w:rPr>
            <w:rFonts w:ascii="Times New Roman" w:hAnsi="Times New Roman"/>
            <w:sz w:val="24"/>
            <w:szCs w:val="24"/>
          </w:rPr>
          <w:fldChar w:fldCharType="end"/>
        </w:r>
        <w:r w:rsidR="0019184D" w:rsidRPr="004D6718" w:rsidDel="0078141C">
          <w:rPr>
            <w:rFonts w:ascii="Times New Roman" w:hAnsi="Times New Roman"/>
            <w:sz w:val="24"/>
            <w:szCs w:val="24"/>
          </w:rPr>
          <w:delText xml:space="preserve">. </w:delText>
        </w:r>
        <w:r w:rsidR="00D16502" w:rsidRPr="004D6718" w:rsidDel="0078141C">
          <w:rPr>
            <w:rFonts w:ascii="Times New Roman" w:hAnsi="Times New Roman"/>
            <w:sz w:val="24"/>
            <w:szCs w:val="24"/>
          </w:rPr>
          <w:delText>T</w:delText>
        </w:r>
        <w:r w:rsidR="00EC198F" w:rsidRPr="004D6718" w:rsidDel="0078141C">
          <w:rPr>
            <w:rFonts w:ascii="Times New Roman" w:hAnsi="Times New Roman"/>
            <w:sz w:val="24"/>
            <w:szCs w:val="24"/>
          </w:rPr>
          <w:delText xml:space="preserve">hese drugs have been shown to slow the decline </w:delText>
        </w:r>
        <w:r w:rsidR="00037DB9" w:rsidRPr="004D6718" w:rsidDel="0078141C">
          <w:rPr>
            <w:rFonts w:ascii="Times New Roman" w:hAnsi="Times New Roman"/>
            <w:sz w:val="24"/>
            <w:szCs w:val="24"/>
          </w:rPr>
          <w:delText>of</w:delText>
        </w:r>
        <w:r w:rsidR="00EC198F" w:rsidRPr="004D6718" w:rsidDel="0078141C">
          <w:rPr>
            <w:rFonts w:ascii="Times New Roman" w:hAnsi="Times New Roman"/>
            <w:sz w:val="24"/>
            <w:szCs w:val="24"/>
          </w:rPr>
          <w:delText xml:space="preserve"> lung function but </w:delText>
        </w:r>
        <w:r w:rsidR="00037DB9" w:rsidRPr="004D6718" w:rsidDel="0078141C">
          <w:rPr>
            <w:rFonts w:ascii="Times New Roman" w:hAnsi="Times New Roman"/>
            <w:sz w:val="24"/>
            <w:szCs w:val="24"/>
          </w:rPr>
          <w:delText>do not substantially</w:delText>
        </w:r>
        <w:r w:rsidR="00EC198F" w:rsidRPr="004D6718" w:rsidDel="0078141C">
          <w:rPr>
            <w:rFonts w:ascii="Times New Roman" w:hAnsi="Times New Roman"/>
            <w:sz w:val="24"/>
            <w:szCs w:val="24"/>
          </w:rPr>
          <w:delText xml:space="preserve"> improve survival</w:delText>
        </w:r>
      </w:del>
      <w:del w:id="49" w:author="Gregory Fonseca" w:date="2020-05-30T08:58:00Z">
        <w:r w:rsidR="00EC198F" w:rsidRPr="004D6718" w:rsidDel="002B6E0D">
          <w:rPr>
            <w:rFonts w:ascii="Times New Roman" w:hAnsi="Times New Roman"/>
            <w:sz w:val="24"/>
            <w:szCs w:val="24"/>
          </w:rPr>
          <w:delText>, symptoms</w:delText>
        </w:r>
      </w:del>
      <w:del w:id="50" w:author="Gregory Fonseca" w:date="2020-05-31T14:55:00Z">
        <w:r w:rsidR="00EC198F" w:rsidRPr="004D6718" w:rsidDel="0078141C">
          <w:rPr>
            <w:rFonts w:ascii="Times New Roman" w:hAnsi="Times New Roman"/>
            <w:sz w:val="24"/>
            <w:szCs w:val="24"/>
          </w:rPr>
          <w:delText xml:space="preserve"> or quality of life </w:delText>
        </w:r>
        <w:r w:rsidR="0019184D" w:rsidRPr="004D6718" w:rsidDel="0078141C">
          <w:rPr>
            <w:rFonts w:ascii="Times New Roman" w:hAnsi="Times New Roman"/>
            <w:sz w:val="24"/>
            <w:szCs w:val="24"/>
          </w:rPr>
          <w:fldChar w:fldCharType="begin" w:fldLock="1"/>
        </w:r>
        <w:r w:rsidR="00F66CD5" w:rsidRPr="004D6718" w:rsidDel="0078141C">
          <w:rPr>
            <w:rFonts w:ascii="Times New Roman" w:hAnsi="Times New Roman"/>
            <w:sz w:val="24"/>
            <w:szCs w:val="24"/>
          </w:rPr>
          <w:delInstrText>ADDIN CSL_CITATION {"citationItems":[{"id":"ITEM-1","itemData":{"DOI":"10.1016/B978-0-323-48024-6.00004-5","ISBN":"9780323480253","ISSN":"09547762","PMID":"31280590","abstract":"Idiopathic pulmonary fibrosis (IPF) is a relentlessly progressive and inevitably fatal lung disease. Although the etiology and pathogenesis of IPF remain incompletely understood, two drugs (e.g., pirfenidone and nintedanib) have proven effective in slowing down functional decline and disease progression and are now approved worldwide for treatment. Yet, as outlined by the recent guideline document on treatment of IPF, every therapeutic decision needs to be tailored to the individual patient, after discussing potential benefits and pitfalls. Comorbidities, which almost invariably complicate IPF, impact significantly clinical course and prognosis of the disease, making a holistic approach to the best care for these patients. Randomized-controlled trials remain a valid choice for selected IPF patients and their completion is critically important to achieving the ultimate goal of improving both survival and quality of life of patients suffering from this devastating disease.","author":[{"dropping-particle":"","family":"Cerri","given":"Stefania","non-dropping-particle":"","parse-names":false,"suffix":""},{"dropping-particle":"","family":"Spagnolo","given":"Paolo","non-dropping-particle":"","parse-names":false,"suffix":""},{"dropping-particle":"","family":"Luppi","given":"Fabrizio","non-dropping-particle":"","parse-names":false,"suffix":""},{"dropping-particle":"","family":"Sgalla","given":"Giacomo","non-dropping-particle":"","parse-names":false,"suffix":""},{"dropping-particle":"","family":"Richeldi","given":"Luca","non-dropping-particle":"","parse-names":false,"suffix":""}],"container-title":"Interstitial Lung Disease","id":"ITEM-1","issued":{"date-parts":[["2017","3","6"]]},"page":"55-63","publisher":"Elsevier Inc.","title":"Management of Idiopathic Pulmonary Fibrosis","type":"chapter"},"uris":["http://www.mendeley.com/documents/?uuid=d4e79757-2998-3803-84d1-126cf488f9b3"]},{"id":"ITEM-2","itemData":{"DOI":"10.1177/1060028019862497","ISSN":"1060-0280","abstract":"&lt;p&gt;Objective: Provide information for pharmacists on idiopathic pulmonary fibrosis (IPF) and its treatment. Study Selection and Data Extraction: All articles with data from randomized controlled trials of nintedanib or pirfenidone were reviewed. Data Synthesis: IPF is a progressive and ultimately fatal interstitial lung disease characterized by decline in lung function and worsening dyspnea. It is uncommon and mainly occurs in individuals aged &amp;gt;60 years, particularly men with a history of smoking. Nintedanib and pirfenidone were approved in the United States for the treatment of IPF in 2014 and received conditional recommendations in the 2015 American Thoracic Society/European Respiratory Society/Japanese Respiratory Society/Latin American Thoracic Association treatment guidelines. These drugs slow the progression of IPF by reducing the rate of decline in lung function. Their adverse event profile is characterized mainly by gastrointestinal events, which can be managed through dose adjustment and symptom management. Management of IPF should also include smoking cessation, vaccinations, and supportive care such as patient education, pulmonary rehabilitation, and the use of supplemental oxygen as well as optimizing the management of comorbidities. Relevance to Patient Care and Clinical Practice: This review provides clinical pharmacists with information on the course of IPF, what can be expected of current treatments, and how to help patients manage their drug therapy. Conclusions: IPF is a progressive disease, but treatments are available that can slow the progression of the disease. Clinical pharmacists can play an important role in the care of patients with IPF through patient education, monitoring medication compliance and safety, ensuring drugs for comorbidities are optimized, and preventive strategies such as immunizations.&lt;/p&gt;","author":[{"dropping-particle":"","family":"Pleasants","given":"Roy","non-dropping-particle":"","parse-names":false,"suffix":""},{"dropping-particle":"","family":"Tighe","given":"Robert M.","non-dropping-particle":"","parse-names":false,"suffix":""}],"container-title":"Annals of Pharmacotherapy","id":"ITEM-2","issue":"12","issued":{"date-parts":[["2019","12","7"]]},"page":"1238-1248","title":"Management of Idiopathic Pulmonary Fibrosis","type":"article-journal","volume":"53"},"uris":["http://www.mendeley.com/documents/?uuid=77f242b6-8ce8-3047-b808-31183c54aacf"]},{"id":"ITEM-3","itemData":{"DOI":"10.1016/j.cell.2013.03.035","ISSN":"1097-4172","PMID":"23582322","abstract":"Master transcription factors Oct4, Sox2, and Nanog bind enhancer elements and recruit Mediator to activate much of the gene expression program of pluripotent embryonic stem cells (ESCs). We report here that the ESC master transcription factors form unusual enhancer domains at most genes that control the pluripotent state. These domains, which we call super-enhancers, consist of clusters of enhancers that are densely occupied by the master regulators and Mediator. Super-enhancers differ from typical enhancers in size, transcription factor density and content, ability to activate transcription, and sensitivity to perturbation. Reduced levels of Oct4 or Mediator cause preferential loss of expression of super-enhancer-associated genes relative to other genes, suggesting how changes in gene expression programs might be accomplished during development. In other more differentiated cells, super-enhancers containing cell-type-specific master transcription factors are also found at genes that define cell identity. Super-enhancers thus play key roles in the control of mammalian cell identity.","author":[{"dropping-particle":"","family":"Whyte","given":"Warren A","non-dropping-particle":"","parse-names":false,"suffix":""},{"dropping-particle":"","family":"Orlando","given":"David A","non-dropping-particle":"","parse-names":false,"suffix":""},{"dropping-particle":"","family":"Hnisz","given":"Denes","non-dropping-particle":"","parse-names":false,"suffix":""},{"dropping-particle":"","family":"Abraham","given":"Brian J","non-dropping-particle":"","parse-names":false,"suffix":""},{"dropping-particle":"","family":"Lin","given":"Charles Y","non-dropping-particle":"","parse-names":false,"suffix":""},{"dropping-particle":"","family":"Kagey","given":"Michael H","non-dropping-particle":"","parse-names":false,"suffix":""},{"dropping-particle":"","family":"Rahl","given":"Peter B","non-dropping-particle":"","parse-names":false,"suffix":""},{"dropping-particle":"","family":"Lee","given":"Tong Ihn","non-dropping-particle":"","parse-names":false,"suffix":""},{"dropping-particle":"","family":"Young","given":"Richard A","non-dropping-particle":"","parse-names":false,"suffix":""}],"container-title":"Cell","id":"ITEM-3","issue":"2","issued":{"date-parts":[["2013","4","11"]]},"page":"307-19","title":"Master transcription factors and mediator establish super-enhancers at key cell identity genes.","type":"article-journal","volume":"153"},"uris":["http://www.mendeley.com/documents/?uuid=f3867b0e-ba7a-4f4d-917a-5dfb5b16ba97"]},{"id":"ITEM-4","itemData":{"DOI":"10.1056/nejmoa1908681","ISSN":"0028-4793","PMID":"31566307","abstract":"BACKGROUND Preclinical data have suggested that nintedanib, an intracellular inhibitor of tyrosine kinases, inhibits processes involved in the progression of lung fibrosis. Although the efficacy of nintedanib has been shown in idiopathic pulmonary fibrosis, its efficacy across a broad range of fibrosing lung diseases is unknown. METHODS In this double-blind, placebo-controlled, phase 3 trial conducted in 15 countries, we randomly assigned patients with fibrosing lung disease affecting more than 10% of lung volume on high-resolution computed tomography (CT) to receive nintedanib at a dose of 150 mg twice daily or placebo. All the patients met criteria for progression of interstitial lung disease in the past 24 months despite treatment and had a forced vital capacity (FVC) of at least 45% of the predicted value and a diffusing capacity of the lung for carbon monoxide ranging from 30 to less than 80% of the predicted value. Randomization was stratified according to the fibrotic pattern (a pattern of usual interstitial pneumonia [UIP] or other fibrotic patterns) on high-resolution CT. The primary end point was the annual rate of decline in the FVC, as assessed over a 52-week period. The two primary populations for analysis were the overall population and patients with a UIP-like fibrotic pattern. RESULTS A total of 663 patients were treated. In the overall population, the adjusted rate of decline in the FVC was -80.8 ml per year with nintedanib and -187.8 ml per year with placebo, for a between-group difference of 107.0 ml per year (95% confidence interval [CI], 65.4 to 148.5; P&lt;0.001). In patients with a UIP-like fibrotic pattern, the adjusted rate of decline in the FVC was -82.9 ml per year with nintedanib and -211.1 ml per year with placebo, for a difference of 128.2 ml (95% CI, 70.8 to 185.6; P&lt;0.001). Diarrhea was the most common adverse event, as reported in 66.9% and 23.9% of patients treated with nintedanib and placebo, respectively. Abnormalities on liver-function testing were more common in the nintedanib group than in the placebo group. CONCLUSIONS In patients with progressive fibrosing interstitial lung diseases, the annual rate of decline in the FVC was significantly lower among patients who received nintedanib than among those who received placebo. Diarrhea was a common adverse event. (Funded by Boehringer Ingelheim; INBUILD ClinicalTrials.gov number, NCT02999178.).","author":[{"dropping-particle":"","family":"Flaherty","given":"Kevin R.","non-dropping-particle":"","parse-names":false,"suffix":""},{"dropping-particle":"","family":"Wells","given":"Athol U.","non-dropping-particle":"","parse-names":false,"suffix":""},{"dropping-particle":"","family":"Cottin","given":"Vincent","non-dropping-particle":"","parse-names":false,"suffix":""},{"dropping-particle":"","family":"Devaraj","given":"Anand","non-dropping-particle":"","parse-names":false,"suffix":""},{"dropping-particle":"","family":"Walsh","given":"Simon L.F.","non-dropping-particle":"","parse-names":false,"suffix":""},{"dropping-particle":"","family":"Inoue","given":"Yoshikazu","non-dropping-particle":"","parse-names":false,"suffix":""},{"dropping-particle":"","family":"Richeldi","given":"Luca","non-dropping-particle":"","parse-names":false,"suffix":""},{"dropping-particle":"","family":"Kolb","given":"Martin","non-dropping-particle":"","parse-names":false,"suffix":""},{"dropping-particle":"","family":"Tetzlaff","given":"Kay","non-dropping-particle":"","parse-names":false,"suffix":""},{"dropping-particle":"","family":"Stowasser","given":"Susanne","non-dropping-particle":"","parse-names":false,"suffix":""},{"dropping-particle":"","family":"Coeck","given":"Carl","non-dropping-particle":"","parse-names":false,"suffix":""},{"dropping-particle":"","family":"Clerisme-Beaty","given":"Emmanuelle","non-dropping-particle":"","parse-names":false,"suffix":""},{"dropping-particle":"","family":"Rosenstock","given":"Bernd","non-dropping-particle":"","parse-names":false,"suffix":""},{"dropping-particle":"","family":"Quaresma","given":"Manuel","non-dropping-particle":"","parse-names":false,"suffix":""},{"dropping-particle":"","family":"Haeufel","given":"Thomas","non-dropping-particle":"","parse-names":false,"suffix":""},{"dropping-particle":"","family":"Goeldner","given":"Rainer-Georg","non-dropping-particle":"","parse-names":false,"suffix":""},{"dropping-particle":"","family":"Schlenker-Herceg","given":"Rozsa","non-dropping-particle":"","parse-names":false,"suffix":""},{"dropping-particle":"","family":"Brown","given":"Kevin K.","non-dropping-particle":"","parse-names":false,"suffix":""}],"container-title":"New England Journal of Medicine","id":"ITEM-4","issued":{"date-parts":[["2019","9","29"]]},"publisher":"Massachusetts Medical Society","title":"Nintedanib in Progressive Fibrosing Interstitial Lung Diseases","type":"article-journal"},"uris":["http://www.mendeley.com/documents/?uuid=10164bf7-cd17-3957-a18c-8217bc93b8c9"]},{"id":"ITEM-5","itemData":{"DOI":"10.1056/NEJMra1705751","ISSN":"0028-4793","author":[{"dropping-particle":"","family":"Lederer","given":"David J.","non-dropping-particle":"","parse-names":false,"suffix":""},{"dropping-particle":"","family":"Martinez","given":"Fernando J.","non-dropping-particle":"","parse-names":false,"suffix":""}],"container-title":"New England Journal of Medicine","editor":[{"dropping-particle":"","family":"Longo","given":"Dan L.","non-dropping-particle":"","parse-names":false,"suffix":""}],"id":"ITEM-5","issue":"19","issued":{"date-parts":[["2018","5","10"]]},"page":"1811-1823","title":"Idiopathic Pulmonary Fibrosis","type":"article-journal","volume":"378"},"uris":["http://www.mendeley.com/documents/?uuid=c8ff956a-b251-3f5b-b6fa-a43ab4f743cd"]}],"mendeley":{"formattedCitation":"&lt;sup&gt;10–12,18,19&lt;/sup&gt;","plainTextFormattedCitation":"10–12,18,19","previouslyFormattedCitation":"&lt;sup&gt;10–12,18,19&lt;/sup&gt;"},"properties":{"noteIndex":0},"schema":"https://github.com/citation-style-language/schema/raw/master/csl-citation.json"}</w:delInstrText>
        </w:r>
        <w:r w:rsidR="0019184D" w:rsidRPr="004D6718" w:rsidDel="0078141C">
          <w:rPr>
            <w:rFonts w:ascii="Times New Roman" w:hAnsi="Times New Roman"/>
            <w:sz w:val="24"/>
            <w:szCs w:val="24"/>
          </w:rPr>
          <w:fldChar w:fldCharType="separate"/>
        </w:r>
        <w:r w:rsidR="00B568A2" w:rsidRPr="004D6718" w:rsidDel="0078141C">
          <w:rPr>
            <w:rFonts w:ascii="Times New Roman" w:hAnsi="Times New Roman"/>
            <w:noProof/>
            <w:sz w:val="24"/>
            <w:szCs w:val="24"/>
            <w:vertAlign w:val="superscript"/>
          </w:rPr>
          <w:delText>10–12,18,19</w:delText>
        </w:r>
        <w:r w:rsidR="0019184D" w:rsidRPr="004D6718" w:rsidDel="0078141C">
          <w:rPr>
            <w:rFonts w:ascii="Times New Roman" w:hAnsi="Times New Roman"/>
            <w:sz w:val="24"/>
            <w:szCs w:val="24"/>
          </w:rPr>
          <w:fldChar w:fldCharType="end"/>
        </w:r>
        <w:r w:rsidR="00BD651C" w:rsidRPr="004D6718" w:rsidDel="0078141C">
          <w:rPr>
            <w:rFonts w:ascii="Times New Roman" w:hAnsi="Times New Roman"/>
            <w:sz w:val="24"/>
            <w:szCs w:val="24"/>
          </w:rPr>
          <w:delText>.</w:delText>
        </w:r>
        <w:r w:rsidR="00ED47B1" w:rsidRPr="004D6718" w:rsidDel="0078141C">
          <w:rPr>
            <w:rFonts w:ascii="Times New Roman" w:hAnsi="Times New Roman"/>
            <w:sz w:val="24"/>
            <w:szCs w:val="24"/>
          </w:rPr>
          <w:delText xml:space="preserve"> </w:delText>
        </w:r>
      </w:del>
      <w:del w:id="51" w:author="Gregory Fonseca" w:date="2020-05-29T09:30:00Z">
        <w:r w:rsidR="00ED47B1" w:rsidRPr="004D6718" w:rsidDel="00411C93">
          <w:rPr>
            <w:rFonts w:ascii="Times New Roman" w:hAnsi="Times New Roman"/>
            <w:sz w:val="24"/>
            <w:szCs w:val="24"/>
          </w:rPr>
          <w:delText xml:space="preserve">This is likely </w:delText>
        </w:r>
        <w:r w:rsidR="003B7EEA" w:rsidRPr="004D6718" w:rsidDel="00411C93">
          <w:rPr>
            <w:rFonts w:ascii="Times New Roman" w:hAnsi="Times New Roman"/>
            <w:sz w:val="24"/>
            <w:szCs w:val="24"/>
          </w:rPr>
          <w:delText xml:space="preserve">because anti-fibrotic drugs target a </w:delText>
        </w:r>
        <w:commentRangeStart w:id="52"/>
        <w:r w:rsidR="003B7EEA" w:rsidRPr="004D6718" w:rsidDel="00411C93">
          <w:rPr>
            <w:rFonts w:ascii="Times New Roman" w:hAnsi="Times New Roman"/>
            <w:sz w:val="24"/>
            <w:szCs w:val="24"/>
          </w:rPr>
          <w:delText>symptom</w:delText>
        </w:r>
        <w:commentRangeEnd w:id="52"/>
        <w:r w:rsidR="006A137E" w:rsidDel="00411C93">
          <w:rPr>
            <w:rStyle w:val="CommentReference"/>
          </w:rPr>
          <w:commentReference w:id="52"/>
        </w:r>
        <w:r w:rsidR="003B7EEA" w:rsidRPr="004D6718" w:rsidDel="00411C93">
          <w:rPr>
            <w:rFonts w:ascii="Times New Roman" w:hAnsi="Times New Roman"/>
            <w:sz w:val="24"/>
            <w:szCs w:val="24"/>
          </w:rPr>
          <w:delText xml:space="preserve"> of the disease</w:delText>
        </w:r>
      </w:del>
      <w:ins w:id="53" w:author="Greg Fonseca" w:date="2020-05-25T13:55:00Z">
        <w:del w:id="54" w:author="Gregory Fonseca" w:date="2020-05-29T09:30:00Z">
          <w:r w:rsidR="00893ED7" w:rsidDel="00411C93">
            <w:rPr>
              <w:rFonts w:ascii="Times New Roman" w:hAnsi="Times New Roman"/>
              <w:sz w:val="24"/>
              <w:szCs w:val="24"/>
            </w:rPr>
            <w:delText xml:space="preserve"> (fibrosis)</w:delText>
          </w:r>
        </w:del>
      </w:ins>
      <w:del w:id="55" w:author="Gregory Fonseca" w:date="2020-05-29T09:30:00Z">
        <w:r w:rsidR="003B7EEA" w:rsidRPr="004D6718" w:rsidDel="00411C93">
          <w:rPr>
            <w:rFonts w:ascii="Times New Roman" w:hAnsi="Times New Roman"/>
            <w:sz w:val="24"/>
            <w:szCs w:val="24"/>
          </w:rPr>
          <w:delText xml:space="preserve"> rather than the </w:delText>
        </w:r>
      </w:del>
      <w:ins w:id="56" w:author="Greg Fonseca" w:date="2020-05-25T13:55:00Z">
        <w:del w:id="57" w:author="Gregory Fonseca" w:date="2020-05-29T09:30:00Z">
          <w:r w:rsidR="00893ED7" w:rsidDel="00411C93">
            <w:rPr>
              <w:rFonts w:ascii="Times New Roman" w:hAnsi="Times New Roman"/>
              <w:sz w:val="24"/>
              <w:szCs w:val="24"/>
            </w:rPr>
            <w:delText>cause (</w:delText>
          </w:r>
        </w:del>
      </w:ins>
      <w:del w:id="58" w:author="Gregory Fonseca" w:date="2020-05-29T09:30:00Z">
        <w:r w:rsidR="003B7EEA" w:rsidRPr="004D6718" w:rsidDel="00411C93">
          <w:rPr>
            <w:rFonts w:ascii="Times New Roman" w:hAnsi="Times New Roman"/>
            <w:sz w:val="24"/>
            <w:szCs w:val="24"/>
          </w:rPr>
          <w:delText xml:space="preserve">immune </w:delText>
        </w:r>
        <w:r w:rsidR="000056BE" w:rsidRPr="004D6718" w:rsidDel="00411C93">
          <w:rPr>
            <w:rFonts w:ascii="Times New Roman" w:hAnsi="Times New Roman"/>
            <w:sz w:val="24"/>
            <w:szCs w:val="24"/>
          </w:rPr>
          <w:delText>cells</w:delText>
        </w:r>
        <w:r w:rsidR="003B7EEA" w:rsidRPr="004D6718" w:rsidDel="00411C93">
          <w:rPr>
            <w:rFonts w:ascii="Times New Roman" w:hAnsi="Times New Roman"/>
            <w:sz w:val="24"/>
            <w:szCs w:val="24"/>
          </w:rPr>
          <w:delText xml:space="preserve"> that leads to </w:delText>
        </w:r>
        <w:r w:rsidR="000056BE" w:rsidRPr="004D6718" w:rsidDel="00411C93">
          <w:rPr>
            <w:rFonts w:ascii="Times New Roman" w:hAnsi="Times New Roman"/>
            <w:sz w:val="24"/>
            <w:szCs w:val="24"/>
          </w:rPr>
          <w:delText>abnormal wound-healing</w:delText>
        </w:r>
      </w:del>
      <w:ins w:id="59" w:author="Greg Fonseca" w:date="2020-05-25T13:55:00Z">
        <w:del w:id="60" w:author="Gregory Fonseca" w:date="2020-05-29T09:30:00Z">
          <w:r w:rsidR="00893ED7" w:rsidDel="00411C93">
            <w:rPr>
              <w:rFonts w:ascii="Times New Roman" w:hAnsi="Times New Roman"/>
              <w:sz w:val="24"/>
              <w:szCs w:val="24"/>
            </w:rPr>
            <w:delText>dysfunction)</w:delText>
          </w:r>
        </w:del>
      </w:ins>
      <w:del w:id="61" w:author="Gregory Fonseca" w:date="2020-05-29T09:30:00Z">
        <w:r w:rsidR="000056BE" w:rsidRPr="004D6718" w:rsidDel="00411C93">
          <w:rPr>
            <w:rFonts w:ascii="Times New Roman" w:hAnsi="Times New Roman"/>
            <w:sz w:val="24"/>
            <w:szCs w:val="24"/>
          </w:rPr>
          <w:delText>.</w:delText>
        </w:r>
      </w:del>
    </w:p>
    <w:p w14:paraId="1E9CAD93" w14:textId="2DBA2446" w:rsidR="00BE2F95" w:rsidRDefault="0019184D">
      <w:pPr>
        <w:spacing w:after="0" w:line="240" w:lineRule="auto"/>
        <w:ind w:right="57"/>
        <w:contextualSpacing/>
        <w:jc w:val="both"/>
        <w:rPr>
          <w:ins w:id="62" w:author="Gregory Fonseca" w:date="2020-05-29T20:46:00Z"/>
          <w:rFonts w:ascii="Times New Roman" w:hAnsi="Times New Roman"/>
          <w:sz w:val="24"/>
          <w:szCs w:val="24"/>
        </w:rPr>
        <w:pPrChange w:id="63" w:author="Gregory Fonseca" w:date="2020-05-31T14:55:00Z">
          <w:pPr>
            <w:spacing w:after="0" w:line="240" w:lineRule="auto"/>
            <w:ind w:right="57" w:firstLine="567"/>
            <w:contextualSpacing/>
            <w:jc w:val="both"/>
          </w:pPr>
        </w:pPrChange>
      </w:pPr>
      <w:r w:rsidRPr="004D6718">
        <w:rPr>
          <w:rFonts w:ascii="Times New Roman" w:eastAsia="Times New Roman" w:hAnsi="Times New Roman"/>
          <w:sz w:val="24"/>
          <w:szCs w:val="24"/>
        </w:rPr>
        <w:t xml:space="preserve">Macrophages are </w:t>
      </w:r>
      <w:r w:rsidR="00037DB9" w:rsidRPr="004D6718">
        <w:rPr>
          <w:rFonts w:ascii="Times New Roman" w:eastAsia="Times New Roman" w:hAnsi="Times New Roman"/>
          <w:sz w:val="24"/>
          <w:szCs w:val="24"/>
        </w:rPr>
        <w:t>tissue-resident immune cells that are central to tissue homeostasis and host defense. As such, t</w:t>
      </w:r>
      <w:r w:rsidRPr="004D6718">
        <w:rPr>
          <w:rFonts w:ascii="Times New Roman" w:eastAsia="Times New Roman" w:hAnsi="Times New Roman"/>
          <w:sz w:val="24"/>
          <w:szCs w:val="24"/>
        </w:rPr>
        <w:t xml:space="preserve">hey are responsible for </w:t>
      </w:r>
      <w:r w:rsidR="00B874E7" w:rsidRPr="004D6718">
        <w:rPr>
          <w:rFonts w:ascii="Times New Roman" w:eastAsia="Times New Roman" w:hAnsi="Times New Roman"/>
          <w:sz w:val="24"/>
          <w:szCs w:val="24"/>
        </w:rPr>
        <w:t xml:space="preserve">controlling the </w:t>
      </w:r>
      <w:r w:rsidRPr="004D6718">
        <w:rPr>
          <w:rFonts w:ascii="Times New Roman" w:eastAsia="Times New Roman" w:hAnsi="Times New Roman"/>
          <w:sz w:val="24"/>
          <w:szCs w:val="24"/>
        </w:rPr>
        <w:t>inflammat</w:t>
      </w:r>
      <w:r w:rsidR="00B874E7" w:rsidRPr="004D6718">
        <w:rPr>
          <w:rFonts w:ascii="Times New Roman" w:eastAsia="Times New Roman" w:hAnsi="Times New Roman"/>
          <w:sz w:val="24"/>
          <w:szCs w:val="24"/>
        </w:rPr>
        <w:t>ory tone of the lung</w:t>
      </w:r>
      <w:del w:id="64" w:author="Gregory Fonseca" w:date="2020-05-29T21:28:00Z">
        <w:r w:rsidR="00B874E7" w:rsidRPr="004D6718" w:rsidDel="0075773B">
          <w:rPr>
            <w:rFonts w:ascii="Times New Roman" w:eastAsia="Times New Roman" w:hAnsi="Times New Roman"/>
            <w:sz w:val="24"/>
            <w:szCs w:val="24"/>
          </w:rPr>
          <w:delText>,</w:delText>
        </w:r>
      </w:del>
      <w:r w:rsidR="00B874E7" w:rsidRPr="004D6718">
        <w:rPr>
          <w:rFonts w:ascii="Times New Roman" w:eastAsia="Times New Roman" w:hAnsi="Times New Roman"/>
          <w:sz w:val="24"/>
          <w:szCs w:val="24"/>
        </w:rPr>
        <w:t xml:space="preserve"> but have also</w:t>
      </w:r>
      <w:r w:rsidRPr="004D6718">
        <w:rPr>
          <w:rFonts w:ascii="Times New Roman" w:eastAsia="Times New Roman" w:hAnsi="Times New Roman"/>
          <w:sz w:val="24"/>
          <w:szCs w:val="24"/>
        </w:rPr>
        <w:t xml:space="preserve"> </w:t>
      </w:r>
      <w:r w:rsidR="00931A79" w:rsidRPr="004D6718">
        <w:rPr>
          <w:rFonts w:ascii="Times New Roman" w:eastAsia="Times New Roman" w:hAnsi="Times New Roman"/>
          <w:sz w:val="24"/>
          <w:szCs w:val="24"/>
        </w:rPr>
        <w:t>been implicated in the development of IPF</w:t>
      </w:r>
      <w:r w:rsidR="00931A79" w:rsidRPr="004D6718">
        <w:rPr>
          <w:rFonts w:ascii="Times New Roman" w:eastAsia="Times New Roman" w:hAnsi="Times New Roman"/>
          <w:sz w:val="24"/>
          <w:szCs w:val="24"/>
        </w:rPr>
        <w:fldChar w:fldCharType="begin" w:fldLock="1"/>
      </w:r>
      <w:r w:rsidR="00F66CD5" w:rsidRPr="004D6718">
        <w:rPr>
          <w:rFonts w:ascii="Times New Roman" w:eastAsia="Times New Roman" w:hAnsi="Times New Roman"/>
          <w:sz w:val="24"/>
          <w:szCs w:val="24"/>
        </w:rPr>
        <w:instrText>ADDIN CSL_CITATION {"citationItems":[{"id":"ITEM-1","itemData":{"DOI":"10.1165/rcmb.2017-0154OC","ISSN":"15354989","abstract":"Idiopathic pulmonary fibrosis is a progressive lung disease with complex pathophysiology and fatal prognosis. Macrophages (MF) contribute to the development of lung fibrosis; however, the underlying mechanisms and specific MF subsets involved remain unclear. During lung injury, two subsets of lung MF coexist: Siglec-Fhi resident alveolar MF and a mixed population of CD11bhi MF that primarily mature from immigrating monocytes. Using a novel inducible transgenic system driven by a fragment of the human CD68 promoter, we targeted deletion of the antiapoptotic protein cellular FADD-like IL-1b–converting enzyme–inhibitory protein (c-FLIP) to CD11bhi MF. Upon loss of c-FLIP, CD11bhi MF became susceptible to cell death. Using this system, we were able to show that eliminating CD11bhi MF present 7–14 days after bleomycin injury was sufficient to protect mice from fibrosis. RNA-seq analysis of lung MF present during this time showed that CD11bhi MF, but not Siglec-Fhi MF, expressed high levels of profibrotic chemokines and growth factors. Human MF from patients with idiopathic pulmonary fibrosis expressed many of the same profibrotic chemokines identified in murine CD11bhi MF. Elimination of monocyte-derived MF may help in the treatment of fibrosis. We identify c-FLIP and the associated extrinsic cell death program as a potential pathway through which these profibrotic MF may be pharmacologically targeted.","author":[{"dropping-particle":"","family":"McCubbrey","given":"Alexandra L.","non-dropping-particle":"","parse-names":false,"suffix":""},{"dropping-particle":"","family":"Barthel","given":"Lea","non-dropping-particle":"","parse-names":false,"suffix":""},{"dropping-particle":"","family":"Mohning","given":"Michael P.","non-dropping-particle":"","parse-names":false,"suffix":""},{"dropping-particle":"","family":"Redente","given":"Elizabeth F.","non-dropping-particle":"","parse-names":false,"suffix":""},{"dropping-particle":"","family":"Mould","given":"Kara J.","non-dropping-particle":"","parse-names":false,"suffix":""},{"dropping-particle":"","family":"Thomas","given":"Stacey M.","non-dropping-particle":"","parse-names":false,"suffix":""},{"dropping-particle":"","family":"Leach","given":"Sonia M.","non-dropping-particle":"","parse-names":false,"suffix":""},{"dropping-particle":"","family":"Danhorn","given":"Thomas","non-dropping-particle":"","parse-names":false,"suffix":""},{"dropping-particle":"","family":"Gibbings","given":"Sophie L.","non-dropping-particle":"","parse-names":false,"suffix":""},{"dropping-particle":"V.","family":"Jakubzick","given":"Claudia","non-dropping-particle":"","parse-names":false,"suffix":""},{"dropping-particle":"","family":"Henson","given":"Peter M.","non-dropping-particle":"","parse-names":false,"suffix":""},{"dropping-particle":"","family":"Janssen","given":"William J.","non-dropping-particle":"","parse-names":false,"suffix":""}],"container-title":"American Journal of Respiratory Cell and Molecular Biology","id":"ITEM-1","issue":"1","issued":{"date-parts":[["2018","1","1"]]},"page":"66-78","publisher":"American Thoracic Society","title":"Deletion of c-FLIP from CD11bhi macrophages prevents development of bleomycin-induced lung fibrosis","type":"article-journal","volume":"58"},"uris":["http://www.mendeley.com/documents/?uuid=a1a3364e-82fd-32ba-b9f5-4f8404900ea0"]},{"id":"ITEM-2","itemData":{"DOI":"10.1172/JCI125366","ISSN":"15588238","PMID":"31135379","abstract":"Idiopathic pulmonary fibrosis (IPF) is a deadly disease with limited therapies. Tissue fibrosis is associated with type 2 immune response, although the causal contribution of immune cells is not defined. The AP-1 transcription factor Fra-2 is upregulated in IPF lung sections, and Fra-2 transgenic mice (Fra-2Tg) exhibit spontaneous lung fibrosis. Here, we show that bleomycin-induced lung fibrosis is attenuated upon myeloid inactivation of Fra-2 and aggravated in Fra-2Tg bone marrow chimeras. Type VI collagen (ColVI), a Fra-2 transcriptional target, is upregulated in 3 lung fibrosis models, and macrophages promote myofibroblast activation in vitro in a ColVI- and Fra-2–dependent manner. Fra-2 or ColVI inactivation does not affect macrophage recruitment and alternative activation, suggesting that Fra-2/ColVI specifically controls the paracrine profibrotic activity of macrophages. Importantly, ColVI-KO mice and ColVI-KO bone marrow chimeras are protected from bleomycin-induced lung fibrosis. Therapeutic administration of a Fra-2/AP-1 inhibitor reduces ColVI expression and ameliorates fibrosis in Fra-2Tg mice and in the bleomycin model. Finally, Fra-2 and ColVI positively correlate in IPF patient samples and colocalize in lung macrophages. Therefore, the Fra-2/ColVI profibrotic axis is a promising biomarker and therapeutic target for lung fibrosis and possibly other fibrotic diseases.","author":[{"dropping-particle":"","family":"Ucero","given":"Alvaro C.","non-dropping-particle":"","parse-names":false,"suffix":""},{"dropping-particle":"","family":"Bakiri","given":"Latifa","non-dropping-particle":"","parse-names":false,"suffix":""},{"dropping-particle":"","family":"Roediger","given":"Ben","non-dropping-particle":"","parse-names":false,"suffix":""},{"dropping-particle":"","family":"Suzuki","given":"Masakatsu","non-dropping-particle":"","parse-names":false,"suffix":""},{"dropping-particle":"","family":"Jimenez","given":"Maria","non-dropping-particle":"","parse-names":false,"suffix":""},{"dropping-particle":"","family":"Mandal","given":"Pratyusha","non-dropping-particle":"","parse-names":false,"suffix":""},{"dropping-particle":"","family":"Braghetta","given":"Paola","non-dropping-particle":"","parse-names":false,"suffix":""},{"dropping-particle":"","family":"Bonaldo","given":"Paolo","non-dropping-particle":"","parse-names":false,"suffix":""},{"dropping-particle":"","family":"Paz-Ares","given":"Luis","non-dropping-particle":"","parse-names":false,"suffix":""},{"dropping-particle":"","family":"Fustero-Torre","given":"Coral","non-dropping-particle":"","parse-names":false,"suffix":""},{"dropping-particle":"","family":"Ximenez-Embun","given":"Pilar","non-dropping-particle":"","parse-names":false,"suffix":""},{"dropping-particle":"","family":"Hernandez","given":"Ana Isabel","non-dropping-particle":"","parse-names":false,"suffix":""},{"dropping-particle":"","family":"Megias","given":"Diego","non-dropping-particle":"","parse-names":false,"suffix":""},{"dropping-particle":"","family":"Wagner","given":"Erwin F.","non-dropping-particle":"","parse-names":false,"suffix":""}],"container-title":"Journal of Clinical Investigation","id":"ITEM-2","issue":"8","issued":{"date-parts":[["2019","8","1"]]},"page":"3293-3309","publisher":"American Society for Clinical Investigation","title":"Fra-2–expressing macrophages promote lung fibrosis","type":"article-journal","volume":"129"},"uris":["http://www.mendeley.com/documents/?uuid=15f57efa-263d-3ae8-b633-89a33f3636bb"]},{"id":"ITEM-3","itemData":{"DOI":"10.1186/s12931-018-0864-2","ISSN":"1465-993X","PMID":"30189872","abstract":"Idiopathic pulmonary fibrosis (IPF) is a prototype of lethal, chronic, progressive interstitial lung disease of unknown etiology. Over the past decade, macrophage has been recognized to play a significant role in IPF pathogenesis. Depending on the local microenvironments, macrophages can be polarized to either classically activated (M1) or alternatively activated (M2) phenotypes. In general, M1 macrophages are responsible for wound healing after alveolar epithelial injury, while M2 macrophages are designated to resolve wound healing processes or terminate inflammatory responses in the lung. IPF is a pathological consequence resulted from altered wound healing in response to persistent lung injury. In this review, we intend to summarize the current state of knowledge regarding the process of macrophage polarization and its mediators in the pathogenesis of pulmonary fibrosis. Our goal is to update the understanding of the mechanisms underlying the initiation and progression of IPF, and by which, we expect to provide help for developing effective therapeutic strategies in clinical settings.","author":[{"dropping-particle":"","family":"Zhang","given":"Lei","non-dropping-particle":"","parse-names":false,"suffix":""},{"dropping-particle":"","family":"Wang","given":"Yi","non-dropping-particle":"","parse-names":false,"suffix":""},{"dropping-particle":"","family":"Wu","given":"Guorao","non-dropping-particle":"","parse-names":false,"suffix":""},{"dropping-particle":"","family":"Xiong","given":"Weining","non-dropping-particle":"","parse-names":false,"suffix":""},{"dropping-particle":"","family":"Gu","given":"Weikuan","non-dropping-particle":"","parse-names":false,"suffix":""},{"dropping-particle":"","family":"Wang","given":"Cong-Yi","non-dropping-particle":"","parse-names":false,"suffix":""}],"container-title":"Respiratory Research","id":"ITEM-3","issue":"1","issued":{"date-parts":[["2018","12","6"]]},"page":"170","title":"Macrophages: friend or foe in idiopathic pulmonary fibrosis?","type":"article-journal","volume":"19"},"uris":["http://www.mendeley.com/documents/?uuid=1b5e34f2-5190-3722-a4a0-318a861d2aef"]}],"mendeley":{"formattedCitation":"&lt;sup&gt;5,20,21&lt;/sup&gt;","plainTextFormattedCitation":"5,20,21","previouslyFormattedCitation":"&lt;sup&gt;5,20,21&lt;/sup&gt;"},"properties":{"noteIndex":0},"schema":"https://github.com/citation-style-language/schema/raw/master/csl-citation.json"}</w:instrText>
      </w:r>
      <w:r w:rsidR="00931A79" w:rsidRPr="004D6718">
        <w:rPr>
          <w:rFonts w:ascii="Times New Roman" w:eastAsia="Times New Roman" w:hAnsi="Times New Roman"/>
          <w:sz w:val="24"/>
          <w:szCs w:val="24"/>
        </w:rPr>
        <w:fldChar w:fldCharType="separate"/>
      </w:r>
      <w:r w:rsidR="00B568A2" w:rsidRPr="004D6718">
        <w:rPr>
          <w:rFonts w:ascii="Times New Roman" w:eastAsia="Times New Roman" w:hAnsi="Times New Roman"/>
          <w:noProof/>
          <w:sz w:val="24"/>
          <w:szCs w:val="24"/>
          <w:vertAlign w:val="superscript"/>
        </w:rPr>
        <w:t>5,20,21</w:t>
      </w:r>
      <w:r w:rsidR="00931A79" w:rsidRPr="004D6718">
        <w:rPr>
          <w:rFonts w:ascii="Times New Roman" w:eastAsia="Times New Roman" w:hAnsi="Times New Roman"/>
          <w:sz w:val="24"/>
          <w:szCs w:val="24"/>
        </w:rPr>
        <w:fldChar w:fldCharType="end"/>
      </w:r>
      <w:r w:rsidRPr="004D6718">
        <w:rPr>
          <w:rFonts w:ascii="Times New Roman" w:eastAsia="Times New Roman" w:hAnsi="Times New Roman"/>
          <w:sz w:val="24"/>
          <w:szCs w:val="24"/>
        </w:rPr>
        <w:t xml:space="preserve">. </w:t>
      </w:r>
      <w:r w:rsidRPr="004D6718">
        <w:rPr>
          <w:rFonts w:ascii="Times New Roman" w:hAnsi="Times New Roman"/>
          <w:sz w:val="24"/>
          <w:szCs w:val="24"/>
        </w:rPr>
        <w:t xml:space="preserve">In </w:t>
      </w:r>
      <w:r w:rsidR="00B36F8D" w:rsidRPr="004D6718">
        <w:rPr>
          <w:rFonts w:ascii="Times New Roman" w:hAnsi="Times New Roman"/>
          <w:sz w:val="24"/>
          <w:szCs w:val="24"/>
        </w:rPr>
        <w:t>the</w:t>
      </w:r>
      <w:r w:rsidRPr="004D6718">
        <w:rPr>
          <w:rFonts w:ascii="Times New Roman" w:hAnsi="Times New Roman"/>
          <w:sz w:val="24"/>
          <w:szCs w:val="24"/>
        </w:rPr>
        <w:t xml:space="preserve"> healthy lung, alveolar macrophages (AMs) reside </w:t>
      </w:r>
      <w:r w:rsidR="00B874E7" w:rsidRPr="004D6718">
        <w:rPr>
          <w:rFonts w:ascii="Times New Roman" w:hAnsi="Times New Roman"/>
          <w:sz w:val="24"/>
          <w:szCs w:val="24"/>
        </w:rPr>
        <w:t xml:space="preserve">at </w:t>
      </w:r>
      <w:r w:rsidRPr="004D6718">
        <w:rPr>
          <w:rFonts w:ascii="Times New Roman" w:hAnsi="Times New Roman"/>
          <w:sz w:val="24"/>
          <w:szCs w:val="24"/>
        </w:rPr>
        <w:t xml:space="preserve">the </w:t>
      </w:r>
      <w:r w:rsidR="00B874E7" w:rsidRPr="004D6718">
        <w:rPr>
          <w:rFonts w:ascii="Times New Roman" w:hAnsi="Times New Roman"/>
          <w:sz w:val="24"/>
          <w:szCs w:val="24"/>
        </w:rPr>
        <w:t>interface between the airways and parenchyma where they</w:t>
      </w:r>
      <w:r w:rsidRPr="004D6718">
        <w:rPr>
          <w:rFonts w:ascii="Times New Roman" w:hAnsi="Times New Roman"/>
          <w:sz w:val="24"/>
          <w:szCs w:val="24"/>
        </w:rPr>
        <w:t xml:space="preserve"> intercept environmental contaminants </w:t>
      </w:r>
      <w:r w:rsidR="00B874E7" w:rsidRPr="004D6718">
        <w:rPr>
          <w:rFonts w:ascii="Times New Roman" w:hAnsi="Times New Roman"/>
          <w:sz w:val="24"/>
          <w:szCs w:val="24"/>
        </w:rPr>
        <w:t xml:space="preserve">and </w:t>
      </w:r>
      <w:r w:rsidRPr="004D6718">
        <w:rPr>
          <w:rFonts w:ascii="Times New Roman" w:hAnsi="Times New Roman"/>
          <w:sz w:val="24"/>
          <w:szCs w:val="24"/>
        </w:rPr>
        <w:t xml:space="preserve">dampen the inflammatory response of the lung epithelium. </w:t>
      </w:r>
      <w:r w:rsidR="00B36F8D" w:rsidRPr="004D6718">
        <w:rPr>
          <w:rFonts w:ascii="Times New Roman" w:hAnsi="Times New Roman"/>
          <w:sz w:val="24"/>
          <w:szCs w:val="24"/>
        </w:rPr>
        <w:t>U</w:t>
      </w:r>
      <w:r w:rsidRPr="004D6718">
        <w:rPr>
          <w:rFonts w:ascii="Times New Roman" w:hAnsi="Times New Roman"/>
          <w:sz w:val="24"/>
          <w:szCs w:val="24"/>
        </w:rPr>
        <w:t>nlike the macrophage</w:t>
      </w:r>
      <w:r w:rsidR="00B36F8D" w:rsidRPr="004D6718">
        <w:rPr>
          <w:rFonts w:ascii="Times New Roman" w:hAnsi="Times New Roman"/>
          <w:sz w:val="24"/>
          <w:szCs w:val="24"/>
        </w:rPr>
        <w:t>s</w:t>
      </w:r>
      <w:r w:rsidRPr="004D6718">
        <w:rPr>
          <w:rFonts w:ascii="Times New Roman" w:hAnsi="Times New Roman"/>
          <w:sz w:val="24"/>
          <w:szCs w:val="24"/>
        </w:rPr>
        <w:t xml:space="preserve"> of the interstitial lung region</w:t>
      </w:r>
      <w:r w:rsidR="008A1CB3" w:rsidRPr="004D6718">
        <w:rPr>
          <w:rFonts w:ascii="Times New Roman" w:hAnsi="Times New Roman"/>
          <w:sz w:val="24"/>
          <w:szCs w:val="24"/>
        </w:rPr>
        <w:t xml:space="preserve"> (IMs)</w:t>
      </w:r>
      <w:r w:rsidRPr="004D6718">
        <w:rPr>
          <w:rFonts w:ascii="Times New Roman" w:hAnsi="Times New Roman"/>
          <w:sz w:val="24"/>
          <w:szCs w:val="24"/>
        </w:rPr>
        <w:t xml:space="preserve"> or </w:t>
      </w:r>
      <w:r w:rsidR="00CD2143" w:rsidRPr="004D6718">
        <w:rPr>
          <w:rFonts w:ascii="Times New Roman" w:hAnsi="Times New Roman"/>
          <w:sz w:val="24"/>
          <w:szCs w:val="24"/>
        </w:rPr>
        <w:t xml:space="preserve">those derived from </w:t>
      </w:r>
      <w:r w:rsidR="008A1CB3" w:rsidRPr="004D6718">
        <w:rPr>
          <w:rFonts w:ascii="Times New Roman" w:hAnsi="Times New Roman"/>
          <w:sz w:val="24"/>
          <w:szCs w:val="24"/>
        </w:rPr>
        <w:t>peripheral blood mono</w:t>
      </w:r>
      <w:r w:rsidR="00CD2143" w:rsidRPr="004D6718">
        <w:rPr>
          <w:rFonts w:ascii="Times New Roman" w:hAnsi="Times New Roman"/>
          <w:sz w:val="24"/>
          <w:szCs w:val="24"/>
        </w:rPr>
        <w:t>nuclear cells</w:t>
      </w:r>
      <w:r w:rsidR="008A1CB3" w:rsidRPr="004D6718">
        <w:rPr>
          <w:rFonts w:ascii="Times New Roman" w:hAnsi="Times New Roman"/>
          <w:sz w:val="24"/>
          <w:szCs w:val="24"/>
        </w:rPr>
        <w:t xml:space="preserve"> (PBMCs)</w:t>
      </w:r>
      <w:r w:rsidRPr="004D6718">
        <w:rPr>
          <w:rFonts w:ascii="Times New Roman" w:hAnsi="Times New Roman"/>
          <w:sz w:val="24"/>
          <w:szCs w:val="24"/>
        </w:rPr>
        <w:t xml:space="preserve">, AMs </w:t>
      </w:r>
      <w:del w:id="65" w:author="Gregory Fonseca" w:date="2020-05-31T15:11:00Z">
        <w:r w:rsidR="00CD3A8E" w:rsidRPr="004D6718" w:rsidDel="003076BE">
          <w:rPr>
            <w:rFonts w:ascii="Times New Roman" w:hAnsi="Times New Roman"/>
            <w:sz w:val="24"/>
            <w:szCs w:val="24"/>
          </w:rPr>
          <w:delText xml:space="preserve">drive </w:delText>
        </w:r>
      </w:del>
      <w:ins w:id="66" w:author="Gregory Fonseca" w:date="2020-05-31T15:11:00Z">
        <w:r w:rsidR="003076BE">
          <w:rPr>
            <w:rFonts w:ascii="Times New Roman" w:hAnsi="Times New Roman"/>
            <w:sz w:val="24"/>
            <w:szCs w:val="24"/>
          </w:rPr>
          <w:t>promote</w:t>
        </w:r>
        <w:r w:rsidR="003076BE" w:rsidRPr="004D6718">
          <w:rPr>
            <w:rFonts w:ascii="Times New Roman" w:hAnsi="Times New Roman"/>
            <w:sz w:val="24"/>
            <w:szCs w:val="24"/>
          </w:rPr>
          <w:t xml:space="preserve"> </w:t>
        </w:r>
      </w:ins>
      <w:r w:rsidR="00CD3A8E" w:rsidRPr="004D6718">
        <w:rPr>
          <w:rFonts w:ascii="Times New Roman" w:hAnsi="Times New Roman"/>
          <w:sz w:val="24"/>
          <w:szCs w:val="24"/>
        </w:rPr>
        <w:t>an</w:t>
      </w:r>
      <w:r w:rsidRPr="004D6718">
        <w:rPr>
          <w:rFonts w:ascii="Times New Roman" w:hAnsi="Times New Roman"/>
          <w:sz w:val="24"/>
          <w:szCs w:val="24"/>
        </w:rPr>
        <w:t xml:space="preserve"> anti-inflammatory</w:t>
      </w:r>
      <w:r w:rsidR="00CD3A8E" w:rsidRPr="004D6718">
        <w:rPr>
          <w:rFonts w:ascii="Times New Roman" w:hAnsi="Times New Roman"/>
          <w:sz w:val="24"/>
          <w:szCs w:val="24"/>
        </w:rPr>
        <w:t xml:space="preserve"> environment through the production of anti-inflammatory signals such as</w:t>
      </w:r>
      <w:r w:rsidR="00CA4CA2" w:rsidRPr="004D6718">
        <w:rPr>
          <w:rFonts w:ascii="Times New Roman" w:hAnsi="Times New Roman"/>
          <w:sz w:val="24"/>
          <w:szCs w:val="24"/>
        </w:rPr>
        <w:t xml:space="preserve"> immunosuppressive prostaglandins and transforming growth factor-β</w:t>
      </w:r>
      <w:r w:rsidRPr="004D6718">
        <w:rPr>
          <w:rFonts w:ascii="Times New Roman" w:hAnsi="Times New Roman"/>
          <w:sz w:val="24"/>
          <w:szCs w:val="24"/>
        </w:rPr>
        <w:fldChar w:fldCharType="begin" w:fldLock="1"/>
      </w:r>
      <w:r w:rsidR="00F66CD5" w:rsidRPr="004D6718">
        <w:rPr>
          <w:rFonts w:ascii="Times New Roman" w:hAnsi="Times New Roman"/>
          <w:sz w:val="24"/>
          <w:szCs w:val="24"/>
        </w:rPr>
        <w:instrText>ADDIN CSL_CITATION {"citationItems":[{"id":"ITEM-1","itemData":{"DOI":"10.1002/emmm.201202382","ISSN":"17574676","author":[{"dropping-particle":"","family":"Ortega-Gómez","given":"Almudena","non-dropping-particle":"","parse-names":false,"suffix":""},{"dropping-particle":"","family":"Perretti","given":"Mauro","non-dropping-particle":"","parse-names":false,"suffix":""},{"dropping-particle":"","family":"Soehnlein","given":"Oliver","non-dropping-particle":"","parse-names":false,"suffix":""}],"container-title":"EMBO Molecular Medicine","id":"ITEM-1","issue":"5","issued":{"date-parts":[["2013","5"]]},"page":"661-674","title":"Resolution of inflammation: an integrated view","type":"article-journal","volume":"5"},"uris":["http://www.mendeley.com/documents/?uuid=884699bc-e570-32d3-a410-3bb2bffa3013"]},{"id":"ITEM-2","itemData":{"DOI":"10.3389/fimmu.2018.01777","ISSN":"1664-3224","PMID":"30108592","abstract":"Pathogen persistence in the respiratory tract is an important preoccupation, and of particular relevance to infectious diseases such as tuberculosis. The equilibrium between elimination of pathogens and the magnitude of the host response is a sword of Damocles for susceptible patients. The alveolar macrophage is the first sentinel of the respiratory tree and constitutes the dominant immune cell in the steady state. This immune cell is a key player in the balance between defense against pathogens and tolerance toward innocuous stimuli. This review focuses on the role of alveolar macrophages in limiting lung tissue damage from potentially innocuous stimuli and from infections, processes that are relevant to appropriate tolerance of potential causes of lung disease. Notably, the different anti-inflammatory strategies employed by alveolar macrophages and lung tissue damage control are explored. These two properties, in addition to macrophage manipulation by pathogens, are discussed to explain how alveolar macrophages may drive pathogen persistence in the airways.","author":[{"dropping-particle":"","family":"Allard","given":"Benoit","non-dropping-particle":"","parse-names":false,"suffix":""},{"dropping-particle":"","family":"Panariti","given":"Alice","non-dropping-particle":"","parse-names":false,"suffix":""},{"dropping-particle":"","family":"Martin","given":"James G","non-dropping-particle":"","parse-names":false,"suffix":""}],"container-title":"Frontiers in immunology","id":"ITEM-2","issued":{"date-parts":[["2018","7","31"]]},"page":"1777","title":"Alveolar Macrophages in the Resolution of Inflammation, Tissue Repair, and Tolerance to Infection.","type":"article-journal","volume":"9"},"uris":["http://www.mendeley.com/documents/?uuid=293d8eba-afd0-3e2c-8fd9-4a2826148901"]}],"mendeley":{"formattedCitation":"&lt;sup&gt;2,22&lt;/sup&gt;","plainTextFormattedCitation":"2,22","previouslyFormattedCitation":"&lt;sup&gt;2,22&lt;/sup&gt;"},"properties":{"noteIndex":0},"schema":"https://github.com/citation-style-language/schema/raw/master/csl-citation.json"}</w:instrText>
      </w:r>
      <w:r w:rsidRPr="004D6718">
        <w:rPr>
          <w:rFonts w:ascii="Times New Roman" w:hAnsi="Times New Roman"/>
          <w:sz w:val="24"/>
          <w:szCs w:val="24"/>
        </w:rPr>
        <w:fldChar w:fldCharType="separate"/>
      </w:r>
      <w:r w:rsidR="00B568A2" w:rsidRPr="004D6718">
        <w:rPr>
          <w:rFonts w:ascii="Times New Roman" w:hAnsi="Times New Roman"/>
          <w:noProof/>
          <w:sz w:val="24"/>
          <w:szCs w:val="24"/>
          <w:vertAlign w:val="superscript"/>
        </w:rPr>
        <w:t>2,22</w:t>
      </w:r>
      <w:r w:rsidRPr="004D6718">
        <w:rPr>
          <w:rFonts w:ascii="Times New Roman" w:hAnsi="Times New Roman"/>
          <w:sz w:val="24"/>
          <w:szCs w:val="24"/>
        </w:rPr>
        <w:fldChar w:fldCharType="end"/>
      </w:r>
      <w:r w:rsidRPr="004D6718">
        <w:rPr>
          <w:rFonts w:ascii="Times New Roman" w:hAnsi="Times New Roman"/>
          <w:sz w:val="24"/>
          <w:szCs w:val="24"/>
        </w:rPr>
        <w:t xml:space="preserve">. </w:t>
      </w:r>
      <w:ins w:id="67" w:author="Gregory Fonseca" w:date="2020-05-31T15:12:00Z">
        <w:r w:rsidR="00594076">
          <w:rPr>
            <w:rFonts w:ascii="Times New Roman" w:hAnsi="Times New Roman"/>
            <w:sz w:val="24"/>
            <w:szCs w:val="24"/>
          </w:rPr>
          <w:t xml:space="preserve">However, macrophages </w:t>
        </w:r>
      </w:ins>
      <w:ins w:id="68" w:author="Gregory Fonseca" w:date="2020-05-31T15:16:00Z">
        <w:r w:rsidR="00BC1B26">
          <w:rPr>
            <w:rFonts w:ascii="Times New Roman" w:hAnsi="Times New Roman"/>
            <w:sz w:val="24"/>
            <w:szCs w:val="24"/>
          </w:rPr>
          <w:t>are susceptible to</w:t>
        </w:r>
      </w:ins>
      <w:ins w:id="69" w:author="Gregory Fonseca" w:date="2020-05-31T15:13:00Z">
        <w:r w:rsidR="00CB0906">
          <w:rPr>
            <w:rFonts w:ascii="Times New Roman" w:hAnsi="Times New Roman"/>
            <w:sz w:val="24"/>
            <w:szCs w:val="24"/>
          </w:rPr>
          <w:t xml:space="preserve"> inflamm-aging, resulting in </w:t>
        </w:r>
      </w:ins>
      <w:ins w:id="70" w:author="Gregory Fonseca" w:date="2020-05-31T15:16:00Z">
        <w:r w:rsidR="00BC1B26">
          <w:rPr>
            <w:rFonts w:ascii="Times New Roman" w:hAnsi="Times New Roman"/>
            <w:sz w:val="24"/>
            <w:szCs w:val="24"/>
          </w:rPr>
          <w:t>modified responses</w:t>
        </w:r>
      </w:ins>
      <w:del w:id="71" w:author="Gregory Fonseca" w:date="2020-05-31T15:13:00Z">
        <w:r w:rsidR="0073069D" w:rsidRPr="004D6718" w:rsidDel="00CB0906">
          <w:rPr>
            <w:rFonts w:ascii="Times New Roman" w:hAnsi="Times New Roman"/>
            <w:sz w:val="24"/>
            <w:szCs w:val="24"/>
          </w:rPr>
          <w:delText xml:space="preserve">During aging, macrophages </w:delText>
        </w:r>
        <w:r w:rsidR="00CD3A8E" w:rsidRPr="004D6718" w:rsidDel="00CB0906">
          <w:rPr>
            <w:rFonts w:ascii="Times New Roman" w:hAnsi="Times New Roman"/>
            <w:sz w:val="24"/>
            <w:szCs w:val="24"/>
          </w:rPr>
          <w:delText xml:space="preserve">contribute to </w:delText>
        </w:r>
        <w:r w:rsidR="00940C50" w:rsidRPr="004D6718" w:rsidDel="00CB0906">
          <w:rPr>
            <w:rFonts w:ascii="Times New Roman" w:hAnsi="Times New Roman"/>
            <w:sz w:val="24"/>
            <w:szCs w:val="24"/>
          </w:rPr>
          <w:delText xml:space="preserve">a basal increase in inflammation </w:delText>
        </w:r>
        <w:r w:rsidR="00063892" w:rsidRPr="004D6718" w:rsidDel="00CB0906">
          <w:rPr>
            <w:rFonts w:ascii="Times New Roman" w:hAnsi="Times New Roman"/>
            <w:sz w:val="24"/>
            <w:szCs w:val="24"/>
          </w:rPr>
          <w:delText>c</w:delText>
        </w:r>
        <w:r w:rsidR="00940C50" w:rsidRPr="004D6718" w:rsidDel="00CB0906">
          <w:rPr>
            <w:rFonts w:ascii="Times New Roman" w:hAnsi="Times New Roman"/>
            <w:sz w:val="24"/>
            <w:szCs w:val="24"/>
          </w:rPr>
          <w:delText xml:space="preserve">alled </w:delText>
        </w:r>
        <w:r w:rsidR="00293603" w:rsidRPr="004D6718" w:rsidDel="00CB0906">
          <w:rPr>
            <w:rFonts w:ascii="Times New Roman" w:hAnsi="Times New Roman"/>
            <w:sz w:val="24"/>
            <w:szCs w:val="24"/>
          </w:rPr>
          <w:delText>inflamm-aging</w:delText>
        </w:r>
      </w:del>
      <w:del w:id="72" w:author="Gregory Fonseca" w:date="2020-05-31T15:10:00Z">
        <w:r w:rsidR="00293603" w:rsidRPr="004D6718" w:rsidDel="002515A3">
          <w:rPr>
            <w:rFonts w:ascii="Times New Roman" w:hAnsi="Times New Roman"/>
            <w:sz w:val="24"/>
            <w:szCs w:val="24"/>
          </w:rPr>
          <w:delText xml:space="preserve"> </w:delText>
        </w:r>
      </w:del>
      <w:r w:rsidR="00F66CD5" w:rsidRPr="004D6718">
        <w:rPr>
          <w:rFonts w:ascii="Times New Roman" w:hAnsi="Times New Roman"/>
          <w:sz w:val="24"/>
          <w:szCs w:val="24"/>
        </w:rPr>
        <w:fldChar w:fldCharType="begin" w:fldLock="1"/>
      </w:r>
      <w:r w:rsidR="00062904" w:rsidRPr="004D6718">
        <w:rPr>
          <w:rFonts w:ascii="Times New Roman" w:hAnsi="Times New Roman"/>
          <w:sz w:val="24"/>
          <w:szCs w:val="24"/>
        </w:rPr>
        <w:instrText>ADDIN CSL_CITATION {"citationItems":[{"id":"ITEM-1","itemData":{"DOI":"10.1097/MAJ.0b013e318234c132","ISSN":"15382990","abstract":"INTRODUCTION: Idiopathic pulmonary fibrosis (IPF) is a devastating progressive lung disease with an average survival of only 3 to 5 years. The mechanisms underlying the initiation and progression of IPF are poorly understood, and treatments available have only modest effect on disease progression. Interestingly, the incidence of IPF is approximately 60 times more common in individuals aged 75 years and older, but the mechanism by which aging promotes fibrosis is unclear. The authors hypothesized that aged lungs have a profibrotic phenotype that render it susceptible to disrepair after injury. METHODS: Young and old mice were treated with bleomycin to examine disrepair in the aged lung. In addition, uninjured young and old mouse lungs were analyzed for transforming growth factor-beta 1 (TGF-β1) production, extracellular matrix composition and lung fibroblast phenotype. Lung fibroblasts were treated with a DNA methyltransferase inhibitor to examine the potential epigenetic mechanisms involved in age-associated phenotypic alterations. RESULTS: The lungs of old mice showed worse fibrosis after bleomycin-induced injury compared with the lungs from young mice. At baseline, aged lungs expressed a profibrotic phenotype characterized by increased mRNA expression for fibronectin extracellular domain A (Fn-EDA) and the matrix metalloproteinases (MMPs) MMP-2 and MMP-9. Old lungs also expressed higher levels of TGF-β receptor 1 and TGF-β1 mRNA, protein and activity as determined by increased Smad3 expression, protein phosphorylation and DNA binding. Lung fibroblasts harvested from aged lungs showed reduced expression of the surface molecule Thy-1, a finding also implicated in lung fibrosis; the latter did not seem related to Thy-1 gene methylation. CONCLUSION: Altogether, aged lungs manifest a profibrotic phenotype characterized by enhanced fibronectin extracellular domain A and MMP expression and increased TGF-β1 expression and signaling and are populated by Thy-1-negative fibroblasts, all implicated in the pathogenesis of lung fibrosis. © 2012 Lippincott Williams &amp;Wilkins.","author":[{"dropping-particle":"","family":"Sueblinvong","given":"Viranuj","non-dropping-particle":"","parse-names":false,"suffix":""},{"dropping-particle":"","family":"Neujahr","given":"David C.","non-dropping-particle":"","parse-names":false,"suffix":""},{"dropping-particle":"","family":"Todd Mills","given":"S.","non-dropping-particle":"","parse-names":false,"suffix":""},{"dropping-particle":"","family":"Roser-Page","given":"Susanne","non-dropping-particle":"","parse-names":false,"suffix":""},{"dropping-particle":"","family":"Ritzenthaler","given":"Jeffrey D.","non-dropping-particle":"","parse-names":false,"suffix":""},{"dropping-particle":"","family":"Guidot","given":"David","non-dropping-particle":"","parse-names":false,"suffix":""},{"dropping-particle":"","family":"Rojas","given":"Mauricio","non-dropping-particle":"","parse-names":false,"suffix":""},{"dropping-particle":"","family":"Roman","given":"Jesse","non-dropping-particle":"","parse-names":false,"suffix":""}],"container-title":"American Journal of the Medical Sciences","id":"ITEM-1","issue":"1","issued":{"date-parts":[["2012"]]},"page":"41-51","publisher":"Lippincott Williams and Wilkins","title":"Predisposition for disrepair in the aged lung","type":"article-journal","volume":"344"},"uris":["http://www.mendeley.com/documents/?uuid=96ea2057-d7e5-3ab8-983c-bd36e40ed5ad"]},{"id":"ITEM-2","itemData":{"DOI":"10.4110/in.2019.19.e37","ISSN":"20926685","abstract":"Immunosenescence is characterized by a progressive deterioration of the immune system associated with aging. Multiple components of both innate and adaptive immune systems experience aging-related changes, such as alterations in the number of circulating monocytic and dendritic cells, reduced phagocytic activities of neutrophils, limited diversity in B/T cell repertoire, T cell exhaustion or inflation, and chronic production of inflammatory cytokines known as inflammaging. The elderly are less likely to benefit from vaccinations as preventative measures against infectious diseases due to the inability of the immune system to mount a successful defense. Therefore, aging is thought to decrease the efficacy and effectiveness of vaccines, suggesting aging-associated decline in the immunogenicity induced by vaccination. In this review, we discuss aging-associated changes in the innate and adaptive immunity and the impact of immunosenescence on viral infection and immunity. We further explore recent advances in strategies to enhance the immunogenicity of vaccines in the elderly. Better understanding of the molecular mechanisms underlying immunosenescence-related immune dysfunction will provide a crucial insight into the development of effective elderly-targeted vaccines and immunotherapies.","author":[{"dropping-particle":"","family":"Oh","given":"Soo Jin","non-dropping-particle":"","parse-names":false,"suffix":""},{"dropping-particle":"","family":"Lee","given":"Jae Kyung","non-dropping-particle":"","parse-names":false,"suffix":""},{"dropping-particle":"","family":"Shin","given":"Ok Sarah","non-dropping-particle":"","parse-names":false,"suffix":""}],"container-title":"Immune Network","id":"ITEM-2","issue":"6","issued":{"date-parts":[["2019","12","1"]]},"publisher":"Korean Association of Immunologists","title":"Aging and the immune system: The impact of immunosenescence on viral infection, immunity and vaccine immunogenicity","type":"article-journal","volume":"19"},"uris":["http://www.mendeley.com/documents/?uuid=b0e7517f-140a-303b-bf64-6c42bcd87540"]}],"mendeley":{"formattedCitation":"&lt;sup&gt;6,23&lt;/sup&gt;","plainTextFormattedCitation":"6,23","previouslyFormattedCitation":"&lt;sup&gt;6,23&lt;/sup&gt;"},"properties":{"noteIndex":0},"schema":"https://github.com/citation-style-language/schema/raw/master/csl-citation.json"}</w:instrText>
      </w:r>
      <w:r w:rsidR="00F66CD5" w:rsidRPr="004D6718">
        <w:rPr>
          <w:rFonts w:ascii="Times New Roman" w:hAnsi="Times New Roman"/>
          <w:sz w:val="24"/>
          <w:szCs w:val="24"/>
        </w:rPr>
        <w:fldChar w:fldCharType="separate"/>
      </w:r>
      <w:r w:rsidR="00F66CD5" w:rsidRPr="004D6718">
        <w:rPr>
          <w:rFonts w:ascii="Times New Roman" w:hAnsi="Times New Roman"/>
          <w:noProof/>
          <w:sz w:val="24"/>
          <w:szCs w:val="24"/>
          <w:vertAlign w:val="superscript"/>
        </w:rPr>
        <w:t>6,23</w:t>
      </w:r>
      <w:r w:rsidR="00F66CD5" w:rsidRPr="004D6718">
        <w:rPr>
          <w:rFonts w:ascii="Times New Roman" w:hAnsi="Times New Roman"/>
          <w:sz w:val="24"/>
          <w:szCs w:val="24"/>
        </w:rPr>
        <w:fldChar w:fldCharType="end"/>
      </w:r>
      <w:r w:rsidR="00293603" w:rsidRPr="004D6718">
        <w:rPr>
          <w:rFonts w:ascii="Times New Roman" w:hAnsi="Times New Roman"/>
          <w:sz w:val="24"/>
          <w:szCs w:val="24"/>
        </w:rPr>
        <w:t xml:space="preserve">. </w:t>
      </w:r>
      <w:r w:rsidR="00CA631E" w:rsidRPr="004D6718">
        <w:rPr>
          <w:rFonts w:ascii="Times New Roman" w:hAnsi="Times New Roman"/>
          <w:sz w:val="24"/>
          <w:szCs w:val="24"/>
        </w:rPr>
        <w:t>Inflamm</w:t>
      </w:r>
      <w:r w:rsidR="00B6618F" w:rsidRPr="004D6718">
        <w:rPr>
          <w:rFonts w:ascii="Times New Roman" w:hAnsi="Times New Roman"/>
          <w:sz w:val="24"/>
          <w:szCs w:val="24"/>
        </w:rPr>
        <w:t xml:space="preserve">-aging, combined with other risk </w:t>
      </w:r>
      <w:r w:rsidR="00063892" w:rsidRPr="004D6718">
        <w:rPr>
          <w:rFonts w:ascii="Times New Roman" w:hAnsi="Times New Roman"/>
          <w:sz w:val="24"/>
          <w:szCs w:val="24"/>
        </w:rPr>
        <w:t>factors</w:t>
      </w:r>
      <w:r w:rsidRPr="004D6718">
        <w:rPr>
          <w:rFonts w:ascii="Times New Roman" w:hAnsi="Times New Roman"/>
          <w:sz w:val="24"/>
          <w:szCs w:val="24"/>
        </w:rPr>
        <w:t xml:space="preserve">, </w:t>
      </w:r>
      <w:r w:rsidR="00CF5886" w:rsidRPr="004D6718">
        <w:rPr>
          <w:rFonts w:ascii="Times New Roman" w:hAnsi="Times New Roman"/>
          <w:sz w:val="24"/>
          <w:szCs w:val="24"/>
        </w:rPr>
        <w:t>modifies the lung environment</w:t>
      </w:r>
      <w:r w:rsidR="00705137" w:rsidRPr="004D6718">
        <w:rPr>
          <w:rFonts w:ascii="Times New Roman" w:hAnsi="Times New Roman"/>
          <w:sz w:val="24"/>
          <w:szCs w:val="24"/>
        </w:rPr>
        <w:t xml:space="preserve"> to increase the </w:t>
      </w:r>
      <w:r w:rsidRPr="004D6718">
        <w:rPr>
          <w:rFonts w:ascii="Times New Roman" w:hAnsi="Times New Roman"/>
          <w:sz w:val="24"/>
          <w:szCs w:val="24"/>
        </w:rPr>
        <w:t xml:space="preserve">inflammatory </w:t>
      </w:r>
      <w:r w:rsidR="00705137" w:rsidRPr="004D6718">
        <w:rPr>
          <w:rFonts w:ascii="Times New Roman" w:hAnsi="Times New Roman"/>
          <w:sz w:val="24"/>
          <w:szCs w:val="24"/>
        </w:rPr>
        <w:t xml:space="preserve">potential of </w:t>
      </w:r>
      <w:r w:rsidRPr="004D6718">
        <w:rPr>
          <w:rFonts w:ascii="Times New Roman" w:hAnsi="Times New Roman"/>
          <w:sz w:val="24"/>
          <w:szCs w:val="24"/>
        </w:rPr>
        <w:t>AMs or replace</w:t>
      </w:r>
      <w:r w:rsidR="00705137" w:rsidRPr="004D6718">
        <w:rPr>
          <w:rFonts w:ascii="Times New Roman" w:hAnsi="Times New Roman"/>
          <w:sz w:val="24"/>
          <w:szCs w:val="24"/>
        </w:rPr>
        <w:t>s AMs with</w:t>
      </w:r>
      <w:r w:rsidRPr="004D6718">
        <w:rPr>
          <w:rFonts w:ascii="Times New Roman" w:hAnsi="Times New Roman"/>
          <w:sz w:val="24"/>
          <w:szCs w:val="24"/>
        </w:rPr>
        <w:t xml:space="preserve"> more inflammatory </w:t>
      </w:r>
      <w:r w:rsidR="00931455" w:rsidRPr="004D6718">
        <w:rPr>
          <w:rFonts w:ascii="Times New Roman" w:hAnsi="Times New Roman"/>
          <w:sz w:val="24"/>
          <w:szCs w:val="24"/>
        </w:rPr>
        <w:t>IMs of PBMCs</w:t>
      </w:r>
      <w:r w:rsidRPr="004D6718">
        <w:rPr>
          <w:rFonts w:ascii="Times New Roman" w:hAnsi="Times New Roman"/>
          <w:sz w:val="24"/>
          <w:szCs w:val="24"/>
        </w:rPr>
        <w:fldChar w:fldCharType="begin" w:fldLock="1"/>
      </w:r>
      <w:r w:rsidR="00F66CD5" w:rsidRPr="004D6718">
        <w:rPr>
          <w:rFonts w:ascii="Times New Roman" w:hAnsi="Times New Roman"/>
          <w:sz w:val="24"/>
          <w:szCs w:val="24"/>
        </w:rPr>
        <w:instrText>ADDIN CSL_CITATION {"citationItems":[{"id":"ITEM-1","itemData":{"DOI":"10.1155/2018/5160794","ISSN":"2314-8861","PMID":"29854841","abstract":"&lt;p&gt;For a long time, investigations about the lung myeloid compartment have been mainly limited to the macrophages located within the airways, that is, the well-known alveolar macrophages specialized in recycling of surfactant molecules and removal of debris. However, a growing number of reports have highlighted the complexity of the lung myeloid compartment, which also encompass different subsets of dendritic cells, tissue monocytes, and nonalveolar macrophages, called interstitial macrophages (IM). Recent evidence supports that, in mice, IM perform important immune functions, including the maintenance of lung homeostasis and prevention of immune-mediated allergic airway inflammation. In this article, we describe lung IM from a historical perspective and we review current knowledge on their characteristics, ontogeny, and functions, mostly in rodents. Finally, we emphasize some important future challenges for the field.&lt;/p&gt;","author":[{"dropping-particle":"","family":"Schyns","given":"Joey","non-dropping-particle":"","parse-names":false,"suffix":""},{"dropping-particle":"","family":"Bureau","given":"Fabrice","non-dropping-particle":"","parse-names":false,"suffix":""},{"dropping-particle":"","family":"Marichal","given":"Thomas","non-dropping-particle":"","parse-names":false,"suffix":""}],"container-title":"Journal of Immunology Research","id":"ITEM-1","issued":{"date-parts":[["2018"]]},"page":"1-10","title":"Lung Interstitial Macrophages: Past, Present, and Future","type":"article-journal","volume":"2018"},"uris":["http://www.mendeley.com/documents/?uuid=80eda271-93f9-3e32-ba9a-ecc4087c7a57"]}],"mendeley":{"formattedCitation":"&lt;sup&gt;13&lt;/sup&gt;","plainTextFormattedCitation":"13","previouslyFormattedCitation":"&lt;sup&gt;13&lt;/sup&gt;"},"properties":{"noteIndex":0},"schema":"https://github.com/citation-style-language/schema/raw/master/csl-citation.json"}</w:instrText>
      </w:r>
      <w:r w:rsidRPr="004D6718">
        <w:rPr>
          <w:rFonts w:ascii="Times New Roman" w:hAnsi="Times New Roman"/>
          <w:sz w:val="24"/>
          <w:szCs w:val="24"/>
        </w:rPr>
        <w:fldChar w:fldCharType="separate"/>
      </w:r>
      <w:r w:rsidR="00B568A2" w:rsidRPr="004D6718">
        <w:rPr>
          <w:rFonts w:ascii="Times New Roman" w:hAnsi="Times New Roman"/>
          <w:noProof/>
          <w:sz w:val="24"/>
          <w:szCs w:val="24"/>
          <w:vertAlign w:val="superscript"/>
        </w:rPr>
        <w:t>13</w:t>
      </w:r>
      <w:r w:rsidRPr="004D6718">
        <w:rPr>
          <w:rFonts w:ascii="Times New Roman" w:hAnsi="Times New Roman"/>
          <w:sz w:val="24"/>
          <w:szCs w:val="24"/>
        </w:rPr>
        <w:fldChar w:fldCharType="end"/>
      </w:r>
      <w:r w:rsidRPr="004D6718">
        <w:rPr>
          <w:rFonts w:ascii="Times New Roman" w:hAnsi="Times New Roman"/>
          <w:sz w:val="24"/>
          <w:szCs w:val="24"/>
        </w:rPr>
        <w:t xml:space="preserve">. This </w:t>
      </w:r>
      <w:del w:id="73" w:author="Greg Fonseca" w:date="2020-05-25T14:22:00Z">
        <w:r w:rsidRPr="004D6718" w:rsidDel="005A3053">
          <w:rPr>
            <w:rFonts w:ascii="Times New Roman" w:hAnsi="Times New Roman"/>
            <w:sz w:val="24"/>
            <w:szCs w:val="24"/>
          </w:rPr>
          <w:delText xml:space="preserve">leads </w:delText>
        </w:r>
      </w:del>
      <w:ins w:id="74" w:author="Greg Fonseca" w:date="2020-05-25T14:22:00Z">
        <w:r w:rsidR="005A3053">
          <w:rPr>
            <w:rFonts w:ascii="Times New Roman" w:hAnsi="Times New Roman"/>
            <w:sz w:val="24"/>
            <w:szCs w:val="24"/>
          </w:rPr>
          <w:t>is associated with</w:t>
        </w:r>
      </w:ins>
      <w:del w:id="75" w:author="Greg Fonseca" w:date="2020-05-25T14:22:00Z">
        <w:r w:rsidRPr="004D6718" w:rsidDel="005A3053">
          <w:rPr>
            <w:rFonts w:ascii="Times New Roman" w:hAnsi="Times New Roman"/>
            <w:sz w:val="24"/>
            <w:szCs w:val="24"/>
          </w:rPr>
          <w:delText>to</w:delText>
        </w:r>
      </w:del>
      <w:r w:rsidRPr="004D6718">
        <w:rPr>
          <w:rFonts w:ascii="Times New Roman" w:hAnsi="Times New Roman"/>
          <w:sz w:val="24"/>
          <w:szCs w:val="24"/>
        </w:rPr>
        <w:t xml:space="preserve"> an accumulation of scar tissue and </w:t>
      </w:r>
      <w:r w:rsidR="00CD2143" w:rsidRPr="004D6718">
        <w:rPr>
          <w:rFonts w:ascii="Times New Roman" w:hAnsi="Times New Roman"/>
          <w:sz w:val="24"/>
          <w:szCs w:val="24"/>
        </w:rPr>
        <w:t>aberrant</w:t>
      </w:r>
      <w:r w:rsidRPr="004D6718">
        <w:rPr>
          <w:rFonts w:ascii="Times New Roman" w:hAnsi="Times New Roman"/>
          <w:sz w:val="24"/>
          <w:szCs w:val="24"/>
        </w:rPr>
        <w:t xml:space="preserve"> levels of surfactant which result in a lower capacity for air exchange in IPF</w:t>
      </w:r>
      <w:r w:rsidR="00C11C97" w:rsidRPr="004D6718">
        <w:rPr>
          <w:rFonts w:ascii="Times New Roman" w:hAnsi="Times New Roman"/>
          <w:sz w:val="24"/>
          <w:szCs w:val="24"/>
        </w:rPr>
        <w:t xml:space="preserve"> and, ultimately, respiratory failure</w:t>
      </w:r>
      <w:del w:id="76" w:author="Gregory Fonseca" w:date="2020-05-31T15:18:00Z">
        <w:r w:rsidRPr="004D6718" w:rsidDel="00FA7472">
          <w:rPr>
            <w:rFonts w:ascii="Times New Roman" w:hAnsi="Times New Roman"/>
            <w:sz w:val="24"/>
            <w:szCs w:val="24"/>
          </w:rPr>
          <w:delText>.</w:delText>
        </w:r>
        <w:r w:rsidR="00AD041B" w:rsidRPr="004D6718" w:rsidDel="00FA7472">
          <w:rPr>
            <w:rFonts w:ascii="Times New Roman" w:hAnsi="Times New Roman"/>
            <w:sz w:val="24"/>
            <w:szCs w:val="24"/>
          </w:rPr>
          <w:delText xml:space="preserve"> </w:delText>
        </w:r>
        <w:r w:rsidR="00324C10" w:rsidRPr="004D6718" w:rsidDel="00FA7472">
          <w:rPr>
            <w:rFonts w:ascii="Times New Roman" w:hAnsi="Times New Roman"/>
            <w:sz w:val="24"/>
            <w:szCs w:val="24"/>
          </w:rPr>
          <w:delText>In m</w:delText>
        </w:r>
        <w:r w:rsidR="00393AB0" w:rsidRPr="004D6718" w:rsidDel="00FA7472">
          <w:rPr>
            <w:rFonts w:ascii="Times New Roman" w:hAnsi="Times New Roman"/>
            <w:sz w:val="24"/>
            <w:szCs w:val="24"/>
          </w:rPr>
          <w:delText>ouse models of fibrosis</w:delText>
        </w:r>
        <w:r w:rsidR="00324C10" w:rsidRPr="004D6718" w:rsidDel="00FA7472">
          <w:rPr>
            <w:rFonts w:ascii="Times New Roman" w:hAnsi="Times New Roman"/>
            <w:sz w:val="24"/>
            <w:szCs w:val="24"/>
          </w:rPr>
          <w:delText>,</w:delText>
        </w:r>
        <w:r w:rsidR="00393AB0" w:rsidRPr="004D6718" w:rsidDel="00FA7472">
          <w:rPr>
            <w:rFonts w:ascii="Times New Roman" w:hAnsi="Times New Roman"/>
            <w:sz w:val="24"/>
            <w:szCs w:val="24"/>
          </w:rPr>
          <w:delText xml:space="preserve"> </w:delText>
        </w:r>
        <w:r w:rsidR="00232A4C" w:rsidRPr="004D6718" w:rsidDel="00FA7472">
          <w:rPr>
            <w:rFonts w:ascii="Times New Roman" w:hAnsi="Times New Roman"/>
            <w:sz w:val="24"/>
            <w:szCs w:val="24"/>
          </w:rPr>
          <w:delText xml:space="preserve">depletion of </w:delText>
        </w:r>
        <w:r w:rsidR="00324C10" w:rsidRPr="004D6718" w:rsidDel="00FA7472">
          <w:rPr>
            <w:rFonts w:ascii="Times New Roman" w:hAnsi="Times New Roman"/>
            <w:sz w:val="24"/>
            <w:szCs w:val="24"/>
          </w:rPr>
          <w:delText xml:space="preserve">inflamm-aging associated </w:delText>
        </w:r>
        <w:r w:rsidR="00232A4C" w:rsidRPr="004D6718" w:rsidDel="00FA7472">
          <w:rPr>
            <w:rFonts w:ascii="Times New Roman" w:hAnsi="Times New Roman"/>
            <w:sz w:val="24"/>
            <w:szCs w:val="24"/>
          </w:rPr>
          <w:delText>macrophage populations in the lung can slow or prevent</w:delText>
        </w:r>
        <w:r w:rsidR="00324C10" w:rsidRPr="004D6718" w:rsidDel="00FA7472">
          <w:rPr>
            <w:rFonts w:ascii="Times New Roman" w:hAnsi="Times New Roman"/>
            <w:sz w:val="24"/>
            <w:szCs w:val="24"/>
          </w:rPr>
          <w:delText xml:space="preserve"> the development of disease</w:delText>
        </w:r>
      </w:del>
      <w:r w:rsidR="006F4BB1" w:rsidRPr="004D6718">
        <w:rPr>
          <w:rFonts w:ascii="Times New Roman" w:hAnsi="Times New Roman"/>
          <w:sz w:val="24"/>
          <w:szCs w:val="24"/>
        </w:rPr>
        <w:fldChar w:fldCharType="begin" w:fldLock="1"/>
      </w:r>
      <w:r w:rsidR="00A709C8">
        <w:rPr>
          <w:rFonts w:ascii="Times New Roman" w:hAnsi="Times New Roman"/>
          <w:sz w:val="24"/>
          <w:szCs w:val="24"/>
        </w:rPr>
        <w:instrText>ADDIN CSL_CITATION {"citationItems":[{"id":"ITEM-1","itemData":{"DOI":"10.1165/rcmb.2017-0154OC","ISSN":"15354989","abstract":"Idiopathic pulmonary fibrosis is a progressive lung disease with complex pathophysiology and fatal prognosis. Macrophages (MF) contribute to the development of lung fibrosis; however, the underlying mechanisms and specific MF subsets involved remain unclear. During lung injury, two subsets of lung MF coexist: Siglec-Fhi resident alveolar MF and a mixed population of CD11bhi MF that primarily mature from immigrating monocytes. Using a novel inducible transgenic system driven by a fragment of the human CD68 promoter, we targeted deletion of the antiapoptotic protein cellular FADD-like IL-1b–converting enzyme–inhibitory protein (c-FLIP) to CD11bhi MF. Upon loss of c-FLIP, CD11bhi MF became susceptible to cell death. Using this system, we were able to show that eliminating CD11bhi MF present 7–14 days after bleomycin injury was sufficient to protect mice from fibrosis. RNA-seq analysis of lung MF present during this time showed that CD11bhi MF, but not Siglec-Fhi MF, expressed high levels of profibrotic chemokines and growth factors. Human MF from patients with idiopathic pulmonary fibrosis expressed many of the same profibrotic chemokines identified in murine CD11bhi MF. Elimination of monocyte-derived MF may help in the treatment of fibrosis. We identify c-FLIP and the associated extrinsic cell death program as a potential pathway through which these profibrotic MF may be pharmacologically targeted.","author":[{"dropping-particle":"","family":"McCubbrey","given":"Alexandra L.","non-dropping-particle":"","parse-names":false,"suffix":""},{"dropping-particle":"","family":"Barthel","given":"Lea","non-dropping-particle":"","parse-names":false,"suffix":""},{"dropping-particle":"","family":"Mohning","given":"Michael P.","non-dropping-particle":"","parse-names":false,"suffix":""},{"dropping-particle":"","family":"Redente","given":"Elizabeth F.","non-dropping-particle":"","parse-names":false,"suffix":""},{"dropping-particle":"","family":"Mould","given":"Kara J.","non-dropping-particle":"","parse-names":false,"suffix":""},{"dropping-particle":"","family":"Thomas","given":"Stacey M.","non-dropping-particle":"","parse-names":false,"suffix":""},{"dropping-particle":"","family":"Leach","given":"Sonia M.","non-dropping-particle":"","parse-names":false,"suffix":""},{"dropping-particle":"","family":"Danhorn","given":"Thomas","non-dropping-particle":"","parse-names":false,"suffix":""},{"dropping-particle":"","family":"Gibbings","given":"Sophie L.","non-dropping-particle":"","parse-names":false,"suffix":""},{"dropping-particle":"V.","family":"Jakubzick","given":"Claudia","non-dropping-particle":"","parse-names":false,"suffix":""},{"dropping-particle":"","family":"Henson","given":"Peter M.","non-dropping-particle":"","parse-names":false,"suffix":""},{"dropping-particle":"","family":"Janssen","given":"William J.","non-dropping-particle":"","parse-names":false,"suffix":""}],"container-title":"American Journal of Respiratory Cell and Molecular Biology","id":"ITEM-1","issue":"1","issued":{"date-parts":[["2018","1","1"]]},"page":"66-78","publisher":"American Thoracic Society","title":"Deletion of c-FLIP from CD11bhi macrophages prevents development of bleomycin-induced lung fibrosis","type":"article-journal","volume":"58"},"uris":["http://www.mendeley.com/documents/?uuid=a1a3364e-82fd-32ba-b9f5-4f8404900ea0"]},{"id":"ITEM-2","itemData":{"DOI":"10.1164/rccm.201712-2410OC","ISSN":"15354970","abstract":"Rationale: The contributions of diverse cell populations in the human lung to pulmonary fibrosis pathogenesis are poorly understood. Single-cell RNA sequencing can reveal changes within individual cell populations during pulmonary fibrosis that are important for disease pathogenesis. Objectives: To determine whether single-cell RNA sequencing can reveal disease-related heterogeneity within alveolar macrophages, epithelial cells, or other cell types in lung tissue from subjects with pulmonary fibrosis compared with control subjects. Methods: We performed single-cell RNA sequencing on lung tissue obtained from eight transplant donors and eight recipients with pulmonary fibrosis and on one bronchoscopic cryobiospy sample from a patient with idiopathic pulmonary fibrosis. We validated these data using in situ RNA hybridization, immunohistochemistry, and bulk RNA-sequencing on flow-sorted cells from 22 additional subjects. Measurements and Main Results: We identified a distinct, nove population of profibrotic alveolar macrophages exclusively in patients with fibrosis. Within epithelial cells, the expression of genes involved in Wnt secretion and response was restricted to nonoverlapping cells. We identified rare cell populations including airway stem cells and senescent cells emerging during pulmonary fibrosis. We developed a web-based tool to explore these data. Conclusions: We generated a single-cell atlas of pulmonary fibrosis. Using this atlas, we demonstrated heterogeneity within alveolar macrophages and epithelial cells from subjects with pulmonary fibrosis. These results support the feasibility of discovery-based approaches using next-generation sequencing technologies to identify signaling pathways for targeting in the development of personalized therapies for patients with pulmonary fibrosis.","author":[{"dropping-particle":"","family":"Reyfman","given":"Paul A.","non-dropping-particle":"","parse-names":false,"suffix":""},{"dropping-particle":"","family":"Walter","given":"James M.","non-dropping-particle":"","parse-names":false,"suffix":""},{"dropping-particle":"","family":"Joshi","given":"Nikita","non-dropping-particle":"","parse-names":false,"suffix":""},{"dropping-particle":"","family":"Anekalla","given":"Kishore R.","non-dropping-particle":"","parse-names":false,"suffix":""},{"dropping-particle":"","family":"McQuattie-Pimentel","given":"Alexandra C.","non-dropping-particle":"","parse-names":false,"suffix":""},{"dropping-particle":"","family":"Chiu","given":"Stephen","non-dropping-particle":"","parse-names":false,"suffix":""},{"dropping-particle":"","family":"Fernandez","given":"Ramiro","non-dropping-particle":"","parse-names":false,"suffix":""},{"dropping-particle":"","family":"Akbarpour","given":"Mahzad","non-dropping-particle":"","parse-names":false,"suffix":""},{"dropping-particle":"","family":"Chen","given":"Ching I.","non-dropping-particle":"","parse-names":false,"suffix":""},{"dropping-particle":"","family":"Ren","given":"Ziyou","non-dropping-particle":"","parse-names":false,"suffix":""},{"dropping-particle":"","family":"Verma","given":"Rohan","non-dropping-particle":"","parse-names":false,"suffix":""},{"dropping-particle":"","family":"Abdala-Valencia","given":"Hiam","non-dropping-particle":"","parse-names":false,"suffix":""},{"dropping-particle":"","family":"Nam","given":"Kiwon","non-dropping-particle":"","parse-names":false,"suffix":""},{"dropping-particle":"","family":"Chi","given":"Monica","non-dropping-particle":"","parse-names":false,"suffix":""},{"dropping-particle":"","family":"Han","given":"Seung Hye","non-dropping-particle":"","parse-names":false,"suffix":""},{"dropping-particle":"","family":"Gonzalez-Gonzalez","given":"Francisco J.","non-dropping-particle":"","parse-names":false,"suffix":""},{"dropping-particle":"","family":"Soberanes","given":"Saul","non-dropping-particle":"","parse-names":false,"suffix":""},{"dropping-particle":"","family":"Watanabe","given":"Satoshi","non-dropping-particle":"","parse-names":false,"suffix":""},{"dropping-particle":"","family":"Williams","given":"Kinola J.N.","non-dropping-particle":"","parse-names":false,"suffix":""},{"dropping-particle":"","family":"Flozak","given":"Annette S.","non-dropping-particle":"","parse-names":false,"suffix":""},{"dropping-particle":"","family":"Nicholson","given":"Trevor T.","non-dropping-particle":"","parse-names":false,"suffix":""},{"dropping-particle":"","family":"Morgan","given":"Vince K.","non-dropping-particle":"","parse-names":false,"suffix":""},{"dropping-particle":"","family":"Winter","given":"Deborah R.","non-dropping-particle":"","parse-names":false,"suffix":""},{"dropping-particle":"","family":"Hinchcliff","given":"Monique","non-dropping-particle":"","parse-names":false,"suffix":""},{"dropping-particle":"","family":"Hrusch","given":"Cara L.","non-dropping-particle":"","parse-names":false,"suffix":""},{"dropping-particle":"","family":"Guzy","given":"Robert D.","non-dropping-particle":"","parse-names":false,"suffix":""},{"dropping-particle":"","family":"Bonham","given":"Catherine A.","non-dropping-particle":"","parse-names":false,"suffix":""},{"dropping-particle":"","family":"Sperling","given":"Anne I.","non-dropping-particle":"","parse-names":false,"suffix":""},{"dropping-particle":"","family":"Bag","given":"Remzi","non-dropping-particle":"","parse-names":false,"suffix":""},{"dropping-particle":"","family":"Hamanaka","given":"Robert B.","non-dropping-particle":"","parse-names":false,"suffix":""},{"dropping-particle":"","family":"Mutlu","given":"Gökhan M.","non-dropping-particle":"","parse-names":false,"suffix":""},{"dropping-particle":"V.","family":"Yeldandi","given":"Anjana","non-dropping-particle":"","parse-names":false,"suffix":""},{"dropping-particle":"","family":"Marshall","given":"Stacy A.","non-dropping-particle":"","parse-names":false,"suffix":""},{"dropping-particle":"","family":"Shilatifard","given":"Ali","non-dropping-particle":"","parse-names":false,"suffix":""},{"dropping-particle":"","family":"Amaral","given":"Luis A.N.","non-dropping-particle":"","parse-names":false,"suffix":""},{"dropping-particle":"","family":"Perlman","given":"Harris","non-dropping-particle":"","parse-names":false,"suffix":""},{"dropping-particle":"","family":"Sznajder","given":"Jacob I.","non-dropping-particle":"","parse-names":false,"suffix":""},{"dropping-particle":"","family":"Christine Argento","given":"A.","non-dropping-particle":"","parse-names":false,"suffix":""},{"dropping-particle":"","family":"Gillespie","given":"Colin T.","non-dropping-particle":"","parse-names":false,"suffix":""},{"dropping-particle":"","family":"Dematte","given":"Jane","non-dropping-particle":"","parse-names":false,"suffix":""},{"dropping-particle":"","family":"Jain","given":"Manu","non-dropping-particle":"","parse-names":false,"suffix":""},{"dropping-particle":"","family":"Singer","given":"Benjamin D.","non-dropping-particle":"","parse-names":false,"suffix":""},{"dropping-particle":"","family":"Ridge","given":"Karen M.","non-dropping-particle":"","parse-names":false,"suffix":""},{"dropping-particle":"","family":"Lam","given":"Anna P.","non-dropping-particle":"","parse-names":false,"suffix":""},{"dropping-particle":"","family":"Bharat","given":"Ankit","non-dropping-particle":"","parse-names":false,"suffix":""},{"dropping-particle":"","family":"Bhorade","given":"Sangeeta M.","non-dropping-particle":"","parse-names":false,"suffix":""},{"dropping-particle":"","family":"Gottardi","given":"Cara J.","non-dropping-particle":"","parse-names":false,"suffix":""},{"dropping-particle":"","family":"Scott Budinger","given":"G. R.","non-dropping-particle":"","parse-names":false,"suffix":""},{"dropping-particle":"V.","family":"Misharin","given":"Alexander","non-dropping-particle":"","parse-names":false,"suffix":""}],"container-title":"American Journal of Respiratory and Critical Care Medicine","id":"ITEM-2","issue":"12","issued":{"date-parts":[["2019","6","15"]]},"page":"1517-1536","publisher":"American Thoracic Society","title":"Single-cell transcriptomic analysis of human lung provides insights into the pathobiology of pulmonary fibrosis","type":"article-journal","volume":"199"},"uris":["http://www.mendeley.com/documents/?uuid=9d71a7e9-f676-3da9-a2bf-a7e5875d4a9c"]},{"id":"ITEM-3","itemData":{"DOI":"10.1172/JCI125366","ISSN":"15588238","PMID":"31135379","abstract":"Idiopathic pulmonary fibrosis (IPF) is a deadly disease with limited therapies. Tissue fibrosis is associated with type 2 immune response, although the causal contribution of immune cells is not defined. The AP-1 transcription factor Fra-2 is upregulated in IPF lung sections, and Fra-2 transgenic mice (Fra-2Tg) exhibit spontaneous lung fibrosis. Here, we show that bleomycin-induced lung fibrosis is attenuated upon myeloid inactivation of Fra-2 and aggravated in Fra-2Tg bone marrow chimeras. Type VI collagen (ColVI), a Fra-2 transcriptional target, is upregulated in 3 lung fibrosis models, and macrophages promote myofibroblast activation in vitro in a ColVI- and Fra-2–dependent manner. Fra-2 or ColVI inactivation does not affect macrophage recruitment and alternative activation, suggesting that Fra-2/ColVI specifically controls the paracrine profibrotic activity of macrophages. Importantly, ColVI-KO mice and ColVI-KO bone marrow chimeras are protected from bleomycin-induced lung fibrosis. Therapeutic administration of a Fra-2/AP-1 inhibitor reduces ColVI expression and ameliorates fibrosis in Fra-2Tg mice and in the bleomycin model. Finally, Fra-2 and ColVI positively correlate in IPF patient samples and colocalize in lung macrophages. Therefore, the Fra-2/ColVI profibrotic axis is a promising biomarker and therapeutic target for lung fibrosis and possibly other fibrotic diseases.","author":[{"dropping-particle":"","family":"Ucero","given":"Alvaro C.","non-dropping-particle":"","parse-names":false,"suffix":""},{"dropping-particle":"","family":"Bakiri","given":"Latifa","non-dropping-particle":"","parse-names":false,"suffix":""},{"dropping-particle":"","family":"Roediger","given":"Ben","non-dropping-particle":"","parse-names":false,"suffix":""},{"dropping-particle":"","family":"Suzuki","given":"Masakatsu","non-dropping-particle":"","parse-names":false,"suffix":""},{"dropping-particle":"","family":"Jimenez","given":"Maria","non-dropping-particle":"","parse-names":false,"suffix":""},{"dropping-particle":"","family":"Mandal","given":"Pratyusha","non-dropping-particle":"","parse-names":false,"suffix":""},{"dropping-particle":"","family":"Braghetta","given":"Paola","non-dropping-particle":"","parse-names":false,"suffix":""},{"dropping-particle":"","family":"Bonaldo","given":"Paolo","non-dropping-particle":"","parse-names":false,"suffix":""},{"dropping-particle":"","family":"Paz-Ares","given":"Luis","non-dropping-particle":"","parse-names":false,"suffix":""},{"dropping-particle":"","family":"Fustero-Torre","given":"Coral","non-dropping-particle":"","parse-names":false,"suffix":""},{"dropping-particle":"","family":"Ximenez-Embun","given":"Pilar","non-dropping-particle":"","parse-names":false,"suffix":""},{"dropping-particle":"","family":"Hernandez","given":"Ana Isabel","non-dropping-particle":"","parse-names":false,"suffix":""},{"dropping-particle":"","family":"Megias","given":"Diego","non-dropping-particle":"","parse-names":false,"suffix":""},{"dropping-particle":"","family":"Wagner","given":"Erwin F.","non-dropping-particle":"","parse-names":false,"suffix":""}],"container-title":"Journal of Clinical Investigation","id":"ITEM-3","issue":"8","issued":{"date-parts":[["2019","8","1"]]},"page":"3293-3309","publisher":"American Society for Clinical Investigation","title":"Fra-2–expressing macrophages promote lung fibrosis","type":"article-journal","volume":"129"},"uris":["http://www.mendeley.com/documents/?uuid=15f57efa-263d-3ae8-b633-89a33f3636bb"]}],"mendeley":{"formattedCitation":"&lt;sup&gt;20,21,24&lt;/sup&gt;","plainTextFormattedCitation":"20,21,24","previouslyFormattedCitation":"&lt;sup&gt;20,21,24&lt;/sup&gt;"},"properties":{"noteIndex":0},"schema":"https://github.com/citation-style-language/schema/raw/master/csl-citation.json"}</w:instrText>
      </w:r>
      <w:r w:rsidR="006F4BB1" w:rsidRPr="004D6718">
        <w:rPr>
          <w:rFonts w:ascii="Times New Roman" w:hAnsi="Times New Roman"/>
          <w:sz w:val="24"/>
          <w:szCs w:val="24"/>
        </w:rPr>
        <w:fldChar w:fldCharType="separate"/>
      </w:r>
      <w:r w:rsidR="006F4BB1" w:rsidRPr="004D6718">
        <w:rPr>
          <w:rFonts w:ascii="Times New Roman" w:hAnsi="Times New Roman"/>
          <w:noProof/>
          <w:sz w:val="24"/>
          <w:szCs w:val="24"/>
          <w:vertAlign w:val="superscript"/>
        </w:rPr>
        <w:t>20,21,24</w:t>
      </w:r>
      <w:r w:rsidR="006F4BB1" w:rsidRPr="004D6718">
        <w:rPr>
          <w:rFonts w:ascii="Times New Roman" w:hAnsi="Times New Roman"/>
          <w:sz w:val="24"/>
          <w:szCs w:val="24"/>
        </w:rPr>
        <w:fldChar w:fldCharType="end"/>
      </w:r>
      <w:r w:rsidR="00995485" w:rsidRPr="004D6718">
        <w:rPr>
          <w:rFonts w:ascii="Times New Roman" w:hAnsi="Times New Roman"/>
          <w:sz w:val="24"/>
          <w:szCs w:val="24"/>
        </w:rPr>
        <w:t>.</w:t>
      </w:r>
      <w:r w:rsidR="00232A4C" w:rsidRPr="004D6718">
        <w:rPr>
          <w:rFonts w:ascii="Times New Roman" w:hAnsi="Times New Roman"/>
          <w:sz w:val="24"/>
          <w:szCs w:val="24"/>
        </w:rPr>
        <w:t xml:space="preserve"> </w:t>
      </w:r>
      <w:ins w:id="77" w:author="Gregory Fonseca" w:date="2020-05-31T13:52:00Z">
        <w:r w:rsidR="005F74B8" w:rsidRPr="005F74B8">
          <w:rPr>
            <w:rFonts w:ascii="Times New Roman" w:hAnsi="Times New Roman"/>
            <w:sz w:val="24"/>
            <w:szCs w:val="24"/>
          </w:rPr>
          <w:t xml:space="preserve">For this study, I will use a combination of large genomics datasets and </w:t>
        </w:r>
        <w:r w:rsidR="005F74B8" w:rsidRPr="005F74B8">
          <w:rPr>
            <w:rFonts w:ascii="Times New Roman" w:hAnsi="Times New Roman"/>
            <w:sz w:val="24"/>
            <w:szCs w:val="24"/>
          </w:rPr>
          <w:lastRenderedPageBreak/>
          <w:t>state-of-the-art machine learning models to describe the mechanism by which macrophages drive inflamm-aging in the development of fibrosis.</w:t>
        </w:r>
      </w:ins>
    </w:p>
    <w:p w14:paraId="20442CB6" w14:textId="77777777" w:rsidR="00BE2F95" w:rsidRDefault="00BE2F95" w:rsidP="00BE2F95">
      <w:pPr>
        <w:spacing w:after="0" w:line="240" w:lineRule="auto"/>
        <w:ind w:right="57"/>
        <w:contextualSpacing/>
        <w:jc w:val="both"/>
        <w:rPr>
          <w:ins w:id="78" w:author="Gregory Fonseca" w:date="2020-05-29T20:46:00Z"/>
          <w:rFonts w:ascii="Times New Roman" w:hAnsi="Times New Roman"/>
          <w:sz w:val="24"/>
          <w:szCs w:val="24"/>
        </w:rPr>
      </w:pPr>
    </w:p>
    <w:p w14:paraId="21CB0A4C" w14:textId="1A4436E5" w:rsidR="00BE2F95" w:rsidRDefault="00BE2F95" w:rsidP="00BE2F95">
      <w:pPr>
        <w:spacing w:after="0" w:line="240" w:lineRule="auto"/>
        <w:ind w:right="57"/>
        <w:contextualSpacing/>
        <w:jc w:val="both"/>
        <w:rPr>
          <w:ins w:id="79" w:author="Gregory Fonseca" w:date="2020-05-29T20:47:00Z"/>
          <w:rFonts w:ascii="Times New Roman" w:hAnsi="Times New Roman"/>
          <w:sz w:val="24"/>
          <w:szCs w:val="24"/>
        </w:rPr>
      </w:pPr>
      <w:ins w:id="80" w:author="Gregory Fonseca" w:date="2020-05-29T20:46:00Z">
        <w:r>
          <w:rPr>
            <w:rFonts w:ascii="Times New Roman" w:hAnsi="Times New Roman"/>
            <w:i/>
            <w:iCs/>
            <w:sz w:val="24"/>
            <w:szCs w:val="24"/>
            <w:u w:val="single"/>
          </w:rPr>
          <w:t>Hypothesis</w:t>
        </w:r>
      </w:ins>
      <w:ins w:id="81" w:author="Gregory Fonseca" w:date="2020-05-31T14:21:00Z">
        <w:r w:rsidR="002F686E">
          <w:rPr>
            <w:rFonts w:ascii="Times New Roman" w:hAnsi="Times New Roman"/>
            <w:sz w:val="24"/>
            <w:szCs w:val="24"/>
            <w:u w:val="single"/>
          </w:rPr>
          <w:t>:</w:t>
        </w:r>
        <w:r w:rsidR="002F686E">
          <w:rPr>
            <w:rFonts w:ascii="Times New Roman" w:hAnsi="Times New Roman"/>
            <w:sz w:val="24"/>
            <w:szCs w:val="24"/>
          </w:rPr>
          <w:t xml:space="preserve"> Age related </w:t>
        </w:r>
        <w:r w:rsidR="00E9211C">
          <w:rPr>
            <w:rFonts w:ascii="Times New Roman" w:hAnsi="Times New Roman"/>
            <w:sz w:val="24"/>
            <w:szCs w:val="24"/>
          </w:rPr>
          <w:t>increases in basa</w:t>
        </w:r>
      </w:ins>
      <w:ins w:id="82" w:author="Gregory Fonseca" w:date="2020-05-31T14:22:00Z">
        <w:r w:rsidR="00E9211C">
          <w:rPr>
            <w:rFonts w:ascii="Times New Roman" w:hAnsi="Times New Roman"/>
            <w:sz w:val="24"/>
            <w:szCs w:val="24"/>
          </w:rPr>
          <w:t xml:space="preserve">l </w:t>
        </w:r>
      </w:ins>
      <w:ins w:id="83" w:author="Gregory Fonseca" w:date="2020-05-31T14:21:00Z">
        <w:r w:rsidR="00E9211C">
          <w:rPr>
            <w:rFonts w:ascii="Times New Roman" w:hAnsi="Times New Roman"/>
            <w:sz w:val="24"/>
            <w:szCs w:val="24"/>
          </w:rPr>
          <w:t xml:space="preserve">inflammatory </w:t>
        </w:r>
      </w:ins>
      <w:ins w:id="84" w:author="Gregory Fonseca" w:date="2020-05-31T14:22:00Z">
        <w:r w:rsidR="00E9211C">
          <w:rPr>
            <w:rFonts w:ascii="Times New Roman" w:hAnsi="Times New Roman"/>
            <w:sz w:val="24"/>
            <w:szCs w:val="24"/>
          </w:rPr>
          <w:t>responses by macrophages</w:t>
        </w:r>
      </w:ins>
      <w:ins w:id="85" w:author="Gregory Fonseca" w:date="2020-05-31T14:23:00Z">
        <w:r w:rsidR="00CF602A">
          <w:rPr>
            <w:rFonts w:ascii="Times New Roman" w:hAnsi="Times New Roman"/>
            <w:sz w:val="24"/>
            <w:szCs w:val="24"/>
          </w:rPr>
          <w:t xml:space="preserve">, called inflamm-aging, </w:t>
        </w:r>
      </w:ins>
      <w:ins w:id="86" w:author="Gregory Fonseca" w:date="2020-05-31T14:24:00Z">
        <w:r w:rsidR="00CF602A">
          <w:rPr>
            <w:rFonts w:ascii="Times New Roman" w:hAnsi="Times New Roman"/>
            <w:sz w:val="24"/>
            <w:szCs w:val="24"/>
          </w:rPr>
          <w:t>predispose</w:t>
        </w:r>
        <w:r w:rsidR="002F7B15">
          <w:rPr>
            <w:rFonts w:ascii="Times New Roman" w:hAnsi="Times New Roman"/>
            <w:sz w:val="24"/>
            <w:szCs w:val="24"/>
          </w:rPr>
          <w:t xml:space="preserve"> to the development of IPF.</w:t>
        </w:r>
      </w:ins>
      <w:del w:id="87" w:author="Gregory Fonseca" w:date="2020-05-31T13:52:00Z">
        <w:r w:rsidR="000B2935" w:rsidDel="005F74B8">
          <w:rPr>
            <w:rFonts w:ascii="Times New Roman" w:hAnsi="Times New Roman"/>
            <w:sz w:val="24"/>
            <w:szCs w:val="24"/>
          </w:rPr>
          <w:delText xml:space="preserve">For this study, I will use </w:delText>
        </w:r>
        <w:r w:rsidR="00B444AD" w:rsidDel="005F74B8">
          <w:rPr>
            <w:rFonts w:ascii="Times New Roman" w:hAnsi="Times New Roman"/>
            <w:sz w:val="24"/>
            <w:szCs w:val="24"/>
          </w:rPr>
          <w:delText xml:space="preserve">a combination of large genomics datasets and </w:delText>
        </w:r>
        <w:r w:rsidR="00C80F9C" w:rsidDel="005F74B8">
          <w:rPr>
            <w:rFonts w:ascii="Times New Roman" w:hAnsi="Times New Roman"/>
            <w:sz w:val="24"/>
            <w:szCs w:val="24"/>
          </w:rPr>
          <w:delText xml:space="preserve">state-of-the-art </w:delText>
        </w:r>
        <w:r w:rsidR="00B444AD" w:rsidDel="005F74B8">
          <w:rPr>
            <w:rFonts w:ascii="Times New Roman" w:hAnsi="Times New Roman"/>
            <w:sz w:val="24"/>
            <w:szCs w:val="24"/>
          </w:rPr>
          <w:delText xml:space="preserve">machine learning models to </w:delText>
        </w:r>
      </w:del>
      <w:commentRangeStart w:id="88"/>
      <w:del w:id="89" w:author="Gregory Fonseca" w:date="2020-05-29T20:47:00Z">
        <w:r w:rsidR="004B2B7A" w:rsidDel="00BE2F95">
          <w:rPr>
            <w:rFonts w:ascii="Times New Roman" w:hAnsi="Times New Roman"/>
            <w:sz w:val="24"/>
            <w:szCs w:val="24"/>
          </w:rPr>
          <w:delText>define</w:delText>
        </w:r>
        <w:commentRangeEnd w:id="88"/>
        <w:r w:rsidR="00253A9F" w:rsidDel="00BE2F95">
          <w:rPr>
            <w:rStyle w:val="CommentReference"/>
          </w:rPr>
          <w:commentReference w:id="88"/>
        </w:r>
        <w:r w:rsidR="004B2B7A" w:rsidDel="00BE2F95">
          <w:rPr>
            <w:rFonts w:ascii="Times New Roman" w:hAnsi="Times New Roman"/>
            <w:sz w:val="24"/>
            <w:szCs w:val="24"/>
          </w:rPr>
          <w:delText xml:space="preserve"> </w:delText>
        </w:r>
      </w:del>
      <w:del w:id="90" w:author="Gregory Fonseca" w:date="2020-05-31T13:52:00Z">
        <w:r w:rsidR="001E0A8B" w:rsidDel="005F74B8">
          <w:rPr>
            <w:rFonts w:ascii="Times New Roman" w:hAnsi="Times New Roman"/>
            <w:sz w:val="24"/>
            <w:szCs w:val="24"/>
          </w:rPr>
          <w:delText xml:space="preserve">the mechanism by which </w:delText>
        </w:r>
      </w:del>
      <w:del w:id="91" w:author="Gregory Fonseca" w:date="2020-05-29T20:46:00Z">
        <w:r w:rsidR="001E0A8B" w:rsidDel="00BE2F95">
          <w:rPr>
            <w:rFonts w:ascii="Times New Roman" w:hAnsi="Times New Roman"/>
            <w:sz w:val="24"/>
            <w:szCs w:val="24"/>
          </w:rPr>
          <w:delText>myeloid cells</w:delText>
        </w:r>
      </w:del>
      <w:del w:id="92" w:author="Gregory Fonseca" w:date="2020-05-31T13:52:00Z">
        <w:r w:rsidR="001E0A8B" w:rsidDel="005F74B8">
          <w:rPr>
            <w:rFonts w:ascii="Times New Roman" w:hAnsi="Times New Roman"/>
            <w:sz w:val="24"/>
            <w:szCs w:val="24"/>
          </w:rPr>
          <w:delText xml:space="preserve"> </w:delText>
        </w:r>
        <w:r w:rsidR="0079170A" w:rsidDel="005F74B8">
          <w:rPr>
            <w:rFonts w:ascii="Times New Roman" w:hAnsi="Times New Roman"/>
            <w:sz w:val="24"/>
            <w:szCs w:val="24"/>
          </w:rPr>
          <w:delText xml:space="preserve">drive </w:delText>
        </w:r>
        <w:r w:rsidR="004B2B7A" w:rsidDel="005F74B8">
          <w:rPr>
            <w:rFonts w:ascii="Times New Roman" w:hAnsi="Times New Roman"/>
            <w:sz w:val="24"/>
            <w:szCs w:val="24"/>
          </w:rPr>
          <w:delText xml:space="preserve">inflamm-aging </w:delText>
        </w:r>
        <w:r w:rsidR="0079170A" w:rsidDel="005F74B8">
          <w:rPr>
            <w:rFonts w:ascii="Times New Roman" w:hAnsi="Times New Roman"/>
            <w:sz w:val="24"/>
            <w:szCs w:val="24"/>
          </w:rPr>
          <w:delText>in</w:delText>
        </w:r>
        <w:r w:rsidR="004B2B7A" w:rsidDel="005F74B8">
          <w:rPr>
            <w:rFonts w:ascii="Times New Roman" w:hAnsi="Times New Roman"/>
            <w:sz w:val="24"/>
            <w:szCs w:val="24"/>
          </w:rPr>
          <w:delText xml:space="preserve"> the development </w:delText>
        </w:r>
        <w:r w:rsidR="0079170A" w:rsidDel="005F74B8">
          <w:rPr>
            <w:rFonts w:ascii="Times New Roman" w:hAnsi="Times New Roman"/>
            <w:sz w:val="24"/>
            <w:szCs w:val="24"/>
          </w:rPr>
          <w:delText>of</w:delText>
        </w:r>
        <w:r w:rsidR="004B2B7A" w:rsidDel="005F74B8">
          <w:rPr>
            <w:rFonts w:ascii="Times New Roman" w:hAnsi="Times New Roman"/>
            <w:sz w:val="24"/>
            <w:szCs w:val="24"/>
          </w:rPr>
          <w:delText xml:space="preserve"> fibrosis. </w:delText>
        </w:r>
      </w:del>
    </w:p>
    <w:p w14:paraId="703D16A7" w14:textId="77777777" w:rsidR="00BE2F95" w:rsidRDefault="00BE2F95" w:rsidP="00BE2F95">
      <w:pPr>
        <w:spacing w:after="0" w:line="240" w:lineRule="auto"/>
        <w:ind w:right="57"/>
        <w:contextualSpacing/>
        <w:jc w:val="both"/>
        <w:rPr>
          <w:ins w:id="93" w:author="Gregory Fonseca" w:date="2020-05-29T20:47:00Z"/>
          <w:rFonts w:ascii="Times New Roman" w:hAnsi="Times New Roman"/>
          <w:sz w:val="24"/>
          <w:szCs w:val="24"/>
        </w:rPr>
      </w:pPr>
    </w:p>
    <w:p w14:paraId="4F7B3B8E" w14:textId="33AB6412" w:rsidR="00EB6FBF" w:rsidRPr="004D6718" w:rsidRDefault="00BE2F95">
      <w:pPr>
        <w:spacing w:after="0" w:line="240" w:lineRule="auto"/>
        <w:ind w:right="57"/>
        <w:contextualSpacing/>
        <w:jc w:val="both"/>
        <w:rPr>
          <w:rFonts w:ascii="Times New Roman" w:hAnsi="Times New Roman"/>
          <w:sz w:val="24"/>
          <w:szCs w:val="24"/>
        </w:rPr>
        <w:pPrChange w:id="94" w:author="Gregory Fonseca" w:date="2020-05-29T20:46:00Z">
          <w:pPr>
            <w:spacing w:after="0" w:line="240" w:lineRule="auto"/>
            <w:ind w:right="57" w:firstLine="567"/>
            <w:contextualSpacing/>
            <w:jc w:val="both"/>
          </w:pPr>
        </w:pPrChange>
      </w:pPr>
      <w:ins w:id="95" w:author="Gregory Fonseca" w:date="2020-05-29T20:47:00Z">
        <w:r>
          <w:rPr>
            <w:rFonts w:ascii="Times New Roman" w:hAnsi="Times New Roman"/>
            <w:i/>
            <w:iCs/>
            <w:sz w:val="24"/>
            <w:szCs w:val="24"/>
            <w:u w:val="single"/>
          </w:rPr>
          <w:t>Aims:</w:t>
        </w:r>
        <w:r>
          <w:rPr>
            <w:rFonts w:ascii="Times New Roman" w:hAnsi="Times New Roman"/>
            <w:sz w:val="24"/>
            <w:szCs w:val="24"/>
          </w:rPr>
          <w:t xml:space="preserve"> </w:t>
        </w:r>
      </w:ins>
      <w:r w:rsidR="00AD041B" w:rsidRPr="004D6718">
        <w:rPr>
          <w:rFonts w:ascii="Times New Roman" w:hAnsi="Times New Roman"/>
          <w:sz w:val="24"/>
          <w:szCs w:val="24"/>
        </w:rPr>
        <w:t>The overall goal of my research program is</w:t>
      </w:r>
      <w:r w:rsidR="005567C3" w:rsidRPr="004D6718">
        <w:rPr>
          <w:rFonts w:ascii="Times New Roman" w:hAnsi="Times New Roman"/>
          <w:sz w:val="24"/>
          <w:szCs w:val="24"/>
        </w:rPr>
        <w:t xml:space="preserve"> </w:t>
      </w:r>
      <w:ins w:id="96" w:author="Maziar Divangahi, Dr." w:date="2020-05-29T15:17:00Z">
        <w:r w:rsidR="00253A9F">
          <w:rPr>
            <w:rFonts w:ascii="Times New Roman" w:hAnsi="Times New Roman"/>
            <w:sz w:val="24"/>
            <w:szCs w:val="24"/>
          </w:rPr>
          <w:t xml:space="preserve">by using both pre-clinical and clinical approaches </w:t>
        </w:r>
      </w:ins>
      <w:r w:rsidR="005567C3" w:rsidRPr="004D6718">
        <w:rPr>
          <w:rFonts w:ascii="Times New Roman" w:hAnsi="Times New Roman"/>
          <w:sz w:val="24"/>
          <w:szCs w:val="24"/>
        </w:rPr>
        <w:t>to</w:t>
      </w:r>
      <w:r w:rsidR="00AD041B" w:rsidRPr="004D6718">
        <w:rPr>
          <w:rFonts w:ascii="Times New Roman" w:hAnsi="Times New Roman"/>
          <w:sz w:val="24"/>
          <w:szCs w:val="24"/>
        </w:rPr>
        <w:t>:</w:t>
      </w:r>
    </w:p>
    <w:p w14:paraId="0555630B" w14:textId="77777777" w:rsidR="00EB6FBF" w:rsidRPr="004D6718" w:rsidRDefault="00EB6FBF" w:rsidP="004D6718">
      <w:pPr>
        <w:spacing w:after="0" w:line="240" w:lineRule="auto"/>
        <w:ind w:right="57" w:firstLine="567"/>
        <w:contextualSpacing/>
        <w:jc w:val="both"/>
        <w:rPr>
          <w:rFonts w:ascii="Times New Roman" w:hAnsi="Times New Roman"/>
          <w:sz w:val="24"/>
          <w:szCs w:val="24"/>
        </w:rPr>
      </w:pPr>
    </w:p>
    <w:p w14:paraId="259CD70E" w14:textId="546A7CE2" w:rsidR="00EB6FBF" w:rsidRDefault="00EB6FBF" w:rsidP="00BB3218">
      <w:pPr>
        <w:pStyle w:val="ListParagraph"/>
        <w:numPr>
          <w:ilvl w:val="0"/>
          <w:numId w:val="1"/>
        </w:numPr>
        <w:spacing w:after="0" w:line="240" w:lineRule="auto"/>
        <w:ind w:left="270" w:right="59" w:hanging="270"/>
        <w:jc w:val="both"/>
        <w:rPr>
          <w:ins w:id="97" w:author="Maziar Divangahi, Dr." w:date="2020-05-29T15:16:00Z"/>
          <w:rFonts w:ascii="Times New Roman" w:hAnsi="Times New Roman"/>
          <w:sz w:val="24"/>
          <w:szCs w:val="24"/>
        </w:rPr>
      </w:pPr>
      <w:del w:id="98" w:author="Gregory Fonseca" w:date="2020-05-29T20:48:00Z">
        <w:r w:rsidRPr="004D6718" w:rsidDel="00BE2F95">
          <w:rPr>
            <w:rFonts w:ascii="Times New Roman" w:hAnsi="Times New Roman"/>
            <w:sz w:val="24"/>
            <w:szCs w:val="24"/>
          </w:rPr>
          <w:delText>D</w:delText>
        </w:r>
      </w:del>
      <w:ins w:id="99" w:author="Maziar Divangahi, Dr." w:date="2020-05-29T15:11:00Z">
        <w:del w:id="100" w:author="Gregory Fonseca" w:date="2020-05-29T20:48:00Z">
          <w:r w:rsidR="00253A9F" w:rsidDel="00BE2F95">
            <w:rPr>
              <w:rFonts w:ascii="Times New Roman" w:hAnsi="Times New Roman"/>
              <w:sz w:val="24"/>
              <w:szCs w:val="24"/>
            </w:rPr>
            <w:delText>etermine</w:delText>
          </w:r>
        </w:del>
      </w:ins>
      <w:ins w:id="101" w:author="Gregory Fonseca" w:date="2020-05-31T15:38:00Z">
        <w:r w:rsidR="009F46D1">
          <w:rPr>
            <w:rFonts w:ascii="Times New Roman" w:hAnsi="Times New Roman"/>
            <w:sz w:val="24"/>
            <w:szCs w:val="24"/>
          </w:rPr>
          <w:t>Determine</w:t>
        </w:r>
      </w:ins>
      <w:del w:id="102" w:author="Maziar Divangahi, Dr." w:date="2020-05-29T15:11:00Z">
        <w:r w:rsidRPr="004D6718" w:rsidDel="00253A9F">
          <w:rPr>
            <w:rFonts w:ascii="Times New Roman" w:hAnsi="Times New Roman"/>
            <w:sz w:val="24"/>
            <w:szCs w:val="24"/>
          </w:rPr>
          <w:delText>efine</w:delText>
        </w:r>
      </w:del>
      <w:r w:rsidRPr="004D6718">
        <w:rPr>
          <w:rFonts w:ascii="Times New Roman" w:hAnsi="Times New Roman"/>
          <w:sz w:val="24"/>
          <w:szCs w:val="24"/>
        </w:rPr>
        <w:t xml:space="preserve"> the </w:t>
      </w:r>
      <w:ins w:id="103" w:author="Maziar Divangahi, Dr." w:date="2020-05-29T15:15:00Z">
        <w:r w:rsidR="00253A9F">
          <w:rPr>
            <w:rFonts w:ascii="Times New Roman" w:hAnsi="Times New Roman"/>
            <w:sz w:val="24"/>
            <w:szCs w:val="24"/>
          </w:rPr>
          <w:t>function</w:t>
        </w:r>
        <w:del w:id="104" w:author="Gregory Fonseca" w:date="2020-05-31T15:18:00Z">
          <w:r w:rsidR="00253A9F" w:rsidDel="00444790">
            <w:rPr>
              <w:rFonts w:ascii="Times New Roman" w:hAnsi="Times New Roman"/>
              <w:sz w:val="24"/>
              <w:szCs w:val="24"/>
            </w:rPr>
            <w:delText xml:space="preserve">, </w:delText>
          </w:r>
        </w:del>
      </w:ins>
      <w:del w:id="105" w:author="Gregory Fonseca" w:date="2020-05-31T15:18:00Z">
        <w:r w:rsidRPr="004D6718" w:rsidDel="00444790">
          <w:rPr>
            <w:rFonts w:ascii="Times New Roman" w:hAnsi="Times New Roman"/>
            <w:sz w:val="24"/>
            <w:szCs w:val="24"/>
          </w:rPr>
          <w:delText>epigenetic and transcriptiona</w:delText>
        </w:r>
      </w:del>
      <w:ins w:id="106" w:author="Gregory Fonseca" w:date="2020-05-31T15:18:00Z">
        <w:r w:rsidR="00444790">
          <w:rPr>
            <w:rFonts w:ascii="Times New Roman" w:hAnsi="Times New Roman"/>
            <w:sz w:val="24"/>
            <w:szCs w:val="24"/>
          </w:rPr>
          <w:t xml:space="preserve"> and g</w:t>
        </w:r>
      </w:ins>
      <w:ins w:id="107" w:author="Gregory Fonseca" w:date="2020-05-31T15:19:00Z">
        <w:r w:rsidR="00444790">
          <w:rPr>
            <w:rFonts w:ascii="Times New Roman" w:hAnsi="Times New Roman"/>
            <w:sz w:val="24"/>
            <w:szCs w:val="24"/>
          </w:rPr>
          <w:t>enomic</w:t>
        </w:r>
      </w:ins>
      <w:del w:id="108" w:author="Gregory Fonseca" w:date="2020-05-31T15:19:00Z">
        <w:r w:rsidRPr="004D6718" w:rsidDel="00444790">
          <w:rPr>
            <w:rFonts w:ascii="Times New Roman" w:hAnsi="Times New Roman"/>
            <w:sz w:val="24"/>
            <w:szCs w:val="24"/>
          </w:rPr>
          <w:delText>l</w:delText>
        </w:r>
      </w:del>
      <w:r w:rsidRPr="004D6718">
        <w:rPr>
          <w:rFonts w:ascii="Times New Roman" w:hAnsi="Times New Roman"/>
          <w:sz w:val="24"/>
          <w:szCs w:val="24"/>
        </w:rPr>
        <w:t xml:space="preserve"> changes of lung macrophage and PBMC populations associated with inflamm-aging </w:t>
      </w:r>
      <w:del w:id="109" w:author="Maziar Divangahi, Dr." w:date="2020-05-29T15:16:00Z">
        <w:r w:rsidRPr="004D6718" w:rsidDel="00253A9F">
          <w:rPr>
            <w:rFonts w:ascii="Times New Roman" w:hAnsi="Times New Roman"/>
            <w:sz w:val="24"/>
            <w:szCs w:val="24"/>
          </w:rPr>
          <w:delText xml:space="preserve">in </w:delText>
        </w:r>
      </w:del>
      <w:del w:id="110" w:author="Maziar Divangahi, Dr." w:date="2020-05-29T15:11:00Z">
        <w:r w:rsidRPr="004D6718" w:rsidDel="00253A9F">
          <w:rPr>
            <w:rFonts w:ascii="Times New Roman" w:hAnsi="Times New Roman"/>
            <w:sz w:val="24"/>
            <w:szCs w:val="24"/>
          </w:rPr>
          <w:delText>mice and humans</w:delText>
        </w:r>
      </w:del>
    </w:p>
    <w:p w14:paraId="5174E7D7" w14:textId="77777777" w:rsidR="00253A9F" w:rsidRPr="004D6718" w:rsidRDefault="00253A9F">
      <w:pPr>
        <w:pStyle w:val="ListParagraph"/>
        <w:spacing w:after="0" w:line="240" w:lineRule="auto"/>
        <w:ind w:left="270" w:right="59"/>
        <w:jc w:val="both"/>
        <w:rPr>
          <w:rFonts w:ascii="Times New Roman" w:hAnsi="Times New Roman"/>
          <w:sz w:val="24"/>
          <w:szCs w:val="24"/>
        </w:rPr>
        <w:pPrChange w:id="111" w:author="Maziar Divangahi, Dr." w:date="2020-05-29T15:16:00Z">
          <w:pPr>
            <w:pStyle w:val="ListParagraph"/>
            <w:numPr>
              <w:numId w:val="1"/>
            </w:numPr>
            <w:spacing w:after="0" w:line="240" w:lineRule="auto"/>
            <w:ind w:left="270" w:right="59" w:hanging="270"/>
            <w:jc w:val="both"/>
          </w:pPr>
        </w:pPrChange>
      </w:pPr>
    </w:p>
    <w:p w14:paraId="724A5736" w14:textId="5B37D69C" w:rsidR="00EB6FBF" w:rsidRPr="00471BC9" w:rsidDel="00471BC9" w:rsidRDefault="00EB6FBF" w:rsidP="00471BC9">
      <w:pPr>
        <w:pStyle w:val="ListParagraph"/>
        <w:numPr>
          <w:ilvl w:val="0"/>
          <w:numId w:val="1"/>
        </w:numPr>
        <w:spacing w:after="0" w:line="240" w:lineRule="auto"/>
        <w:ind w:left="270" w:right="59" w:hanging="270"/>
        <w:jc w:val="both"/>
        <w:rPr>
          <w:del w:id="112" w:author="Gregory Fonseca" w:date="2020-05-31T15:19:00Z"/>
          <w:rFonts w:ascii="Times New Roman" w:hAnsi="Times New Roman"/>
          <w:iCs/>
          <w:sz w:val="24"/>
          <w:szCs w:val="24"/>
          <w:rPrChange w:id="113" w:author="Gregory Fonseca" w:date="2020-05-31T15:20:00Z">
            <w:rPr>
              <w:del w:id="114" w:author="Gregory Fonseca" w:date="2020-05-31T15:19:00Z"/>
              <w:rFonts w:ascii="Times New Roman" w:hAnsi="Times New Roman"/>
              <w:sz w:val="24"/>
              <w:szCs w:val="24"/>
            </w:rPr>
          </w:rPrChange>
        </w:rPr>
      </w:pPr>
      <w:bookmarkStart w:id="115" w:name="_Hlk41678273"/>
      <w:commentRangeStart w:id="116"/>
      <w:del w:id="117" w:author="Gregory Fonseca" w:date="2020-05-29T20:49:00Z">
        <w:r w:rsidRPr="004D6718" w:rsidDel="00BE2F95">
          <w:rPr>
            <w:rFonts w:ascii="Times New Roman" w:hAnsi="Times New Roman"/>
            <w:sz w:val="24"/>
            <w:szCs w:val="24"/>
          </w:rPr>
          <w:delText>D</w:delText>
        </w:r>
        <w:r w:rsidR="00903A7C" w:rsidRPr="004D6718" w:rsidDel="00BE2F95">
          <w:rPr>
            <w:rFonts w:ascii="Times New Roman" w:hAnsi="Times New Roman"/>
            <w:sz w:val="24"/>
            <w:szCs w:val="24"/>
          </w:rPr>
          <w:delText>e</w:delText>
        </w:r>
      </w:del>
      <w:ins w:id="118" w:author="Maziar Divangahi, Dr." w:date="2020-05-29T15:12:00Z">
        <w:del w:id="119" w:author="Gregory Fonseca" w:date="2020-05-29T20:49:00Z">
          <w:r w:rsidR="00253A9F" w:rsidDel="00BE2F95">
            <w:rPr>
              <w:rFonts w:ascii="Times New Roman" w:hAnsi="Times New Roman"/>
              <w:sz w:val="24"/>
              <w:szCs w:val="24"/>
            </w:rPr>
            <w:delText>termine</w:delText>
          </w:r>
        </w:del>
      </w:ins>
      <w:commentRangeEnd w:id="116"/>
      <w:ins w:id="120" w:author="Maziar Divangahi, Dr." w:date="2020-05-29T15:14:00Z">
        <w:del w:id="121" w:author="Gregory Fonseca" w:date="2020-05-29T20:49:00Z">
          <w:r w:rsidR="00253A9F" w:rsidDel="00BE2F95">
            <w:rPr>
              <w:rStyle w:val="CommentReference"/>
            </w:rPr>
            <w:commentReference w:id="116"/>
          </w:r>
        </w:del>
      </w:ins>
      <w:ins w:id="122" w:author="Gregory Fonseca" w:date="2020-05-31T15:19:00Z">
        <w:r w:rsidR="009446FE">
          <w:rPr>
            <w:rFonts w:ascii="Times New Roman" w:hAnsi="Times New Roman"/>
            <w:sz w:val="24"/>
            <w:szCs w:val="24"/>
          </w:rPr>
          <w:t>Describe</w:t>
        </w:r>
      </w:ins>
      <w:del w:id="123" w:author="Maziar Divangahi, Dr." w:date="2020-05-29T15:11:00Z">
        <w:r w:rsidR="00903A7C" w:rsidRPr="004D6718" w:rsidDel="00253A9F">
          <w:rPr>
            <w:rFonts w:ascii="Times New Roman" w:hAnsi="Times New Roman"/>
            <w:sz w:val="24"/>
            <w:szCs w:val="24"/>
          </w:rPr>
          <w:delText>fine</w:delText>
        </w:r>
      </w:del>
      <w:r w:rsidR="00903A7C" w:rsidRPr="004D6718">
        <w:rPr>
          <w:rFonts w:ascii="Times New Roman" w:hAnsi="Times New Roman"/>
          <w:sz w:val="24"/>
          <w:szCs w:val="24"/>
        </w:rPr>
        <w:t xml:space="preserve"> </w:t>
      </w:r>
      <w:del w:id="124" w:author="Gregory Fonseca" w:date="2020-05-29T20:48:00Z">
        <w:r w:rsidR="00903A7C" w:rsidRPr="004D6718" w:rsidDel="00BE2F95">
          <w:rPr>
            <w:rFonts w:ascii="Times New Roman" w:hAnsi="Times New Roman"/>
            <w:sz w:val="24"/>
            <w:szCs w:val="24"/>
          </w:rPr>
          <w:delText xml:space="preserve">the </w:delText>
        </w:r>
      </w:del>
      <w:ins w:id="125" w:author="Maziar Divangahi, Dr." w:date="2020-05-29T15:16:00Z">
        <w:r w:rsidR="00253A9F" w:rsidRPr="004D6718">
          <w:rPr>
            <w:rFonts w:ascii="Times New Roman" w:hAnsi="Times New Roman"/>
            <w:sz w:val="24"/>
            <w:szCs w:val="24"/>
          </w:rPr>
          <w:t xml:space="preserve">the </w:t>
        </w:r>
        <w:del w:id="126" w:author="Gregory Fonseca" w:date="2020-05-31T15:19:00Z">
          <w:r w:rsidR="00253A9F" w:rsidDel="009446FE">
            <w:rPr>
              <w:rFonts w:ascii="Times New Roman" w:hAnsi="Times New Roman"/>
              <w:sz w:val="24"/>
              <w:szCs w:val="24"/>
            </w:rPr>
            <w:delText xml:space="preserve">function, </w:delText>
          </w:r>
          <w:r w:rsidR="00253A9F" w:rsidRPr="004D6718" w:rsidDel="009446FE">
            <w:rPr>
              <w:rFonts w:ascii="Times New Roman" w:hAnsi="Times New Roman"/>
              <w:sz w:val="24"/>
              <w:szCs w:val="24"/>
            </w:rPr>
            <w:delText xml:space="preserve">epigenetic and transcriptional </w:delText>
          </w:r>
        </w:del>
        <w:r w:rsidR="00253A9F" w:rsidRPr="004D6718">
          <w:rPr>
            <w:rFonts w:ascii="Times New Roman" w:hAnsi="Times New Roman"/>
            <w:sz w:val="24"/>
            <w:szCs w:val="24"/>
          </w:rPr>
          <w:t xml:space="preserve">changes of lung macrophage and PBMC populations </w:t>
        </w:r>
      </w:ins>
      <w:ins w:id="127" w:author="Gregory Fonseca" w:date="2020-05-31T15:19:00Z">
        <w:r w:rsidR="00471BC9">
          <w:rPr>
            <w:rFonts w:ascii="Times New Roman" w:hAnsi="Times New Roman"/>
            <w:sz w:val="24"/>
            <w:szCs w:val="24"/>
          </w:rPr>
          <w:t xml:space="preserve">in IPF which are </w:t>
        </w:r>
      </w:ins>
      <w:ins w:id="128" w:author="Maziar Divangahi, Dr." w:date="2020-05-29T15:16:00Z">
        <w:r w:rsidR="00253A9F" w:rsidRPr="004D6718">
          <w:rPr>
            <w:rFonts w:ascii="Times New Roman" w:hAnsi="Times New Roman"/>
            <w:sz w:val="24"/>
            <w:szCs w:val="24"/>
          </w:rPr>
          <w:t>associated</w:t>
        </w:r>
        <w:r w:rsidR="00253A9F" w:rsidRPr="004D6718" w:rsidDel="00253A9F">
          <w:rPr>
            <w:rFonts w:ascii="Times New Roman" w:hAnsi="Times New Roman"/>
            <w:sz w:val="24"/>
            <w:szCs w:val="24"/>
          </w:rPr>
          <w:t xml:space="preserve"> </w:t>
        </w:r>
        <w:r w:rsidR="00253A9F">
          <w:rPr>
            <w:rFonts w:ascii="Times New Roman" w:hAnsi="Times New Roman"/>
            <w:sz w:val="24"/>
            <w:szCs w:val="24"/>
          </w:rPr>
          <w:t xml:space="preserve">with </w:t>
        </w:r>
      </w:ins>
      <w:ins w:id="129" w:author="Maziar Divangahi, Dr." w:date="2020-05-29T15:24:00Z">
        <w:r w:rsidR="007913C2">
          <w:rPr>
            <w:rFonts w:ascii="Times New Roman" w:hAnsi="Times New Roman"/>
            <w:sz w:val="24"/>
            <w:szCs w:val="24"/>
          </w:rPr>
          <w:t xml:space="preserve">inflamm-aging </w:t>
        </w:r>
        <w:del w:id="130" w:author="Gregory Fonseca" w:date="2020-05-29T20:49:00Z">
          <w:r w:rsidR="007913C2" w:rsidDel="00BE2F95">
            <w:rPr>
              <w:rFonts w:ascii="Times New Roman" w:hAnsi="Times New Roman"/>
              <w:sz w:val="24"/>
              <w:szCs w:val="24"/>
            </w:rPr>
            <w:delText>and</w:delText>
          </w:r>
        </w:del>
        <w:del w:id="131" w:author="Gregory Fonseca" w:date="2020-05-31T15:19:00Z">
          <w:r w:rsidR="007913C2" w:rsidDel="00471BC9">
            <w:rPr>
              <w:rFonts w:ascii="Times New Roman" w:hAnsi="Times New Roman"/>
              <w:sz w:val="24"/>
              <w:szCs w:val="24"/>
            </w:rPr>
            <w:delText xml:space="preserve"> </w:delText>
          </w:r>
        </w:del>
      </w:ins>
      <w:del w:id="132" w:author="Gregory Fonseca" w:date="2020-05-31T15:19:00Z">
        <w:r w:rsidR="00264B88" w:rsidRPr="004D6718" w:rsidDel="00471BC9">
          <w:rPr>
            <w:rFonts w:ascii="Times New Roman" w:hAnsi="Times New Roman"/>
            <w:sz w:val="24"/>
            <w:szCs w:val="24"/>
          </w:rPr>
          <w:delText>transcriptional and epigenetic signatures</w:delText>
        </w:r>
        <w:r w:rsidR="007C2E65" w:rsidRPr="004D6718" w:rsidDel="00471BC9">
          <w:rPr>
            <w:rFonts w:ascii="Times New Roman" w:hAnsi="Times New Roman"/>
            <w:sz w:val="24"/>
            <w:szCs w:val="24"/>
          </w:rPr>
          <w:delText xml:space="preserve"> of lung macrophage and PBMC populations</w:delText>
        </w:r>
        <w:r w:rsidR="00264B88" w:rsidRPr="004D6718" w:rsidDel="00471BC9">
          <w:rPr>
            <w:rFonts w:ascii="Times New Roman" w:hAnsi="Times New Roman"/>
            <w:sz w:val="24"/>
            <w:szCs w:val="24"/>
          </w:rPr>
          <w:delText xml:space="preserve"> in </w:delText>
        </w:r>
        <w:r w:rsidR="00212F3D" w:rsidRPr="004D6718" w:rsidDel="00471BC9">
          <w:rPr>
            <w:rFonts w:ascii="Times New Roman" w:hAnsi="Times New Roman"/>
            <w:sz w:val="24"/>
            <w:szCs w:val="24"/>
          </w:rPr>
          <w:delText xml:space="preserve">mouse models of </w:delText>
        </w:r>
        <w:r w:rsidR="00647826" w:rsidRPr="004D6718" w:rsidDel="00471BC9">
          <w:rPr>
            <w:rFonts w:ascii="Times New Roman" w:hAnsi="Times New Roman"/>
            <w:sz w:val="24"/>
            <w:szCs w:val="24"/>
          </w:rPr>
          <w:delText xml:space="preserve">fibrosis </w:delText>
        </w:r>
      </w:del>
    </w:p>
    <w:p w14:paraId="083101A8" w14:textId="77777777" w:rsidR="00471BC9" w:rsidRPr="00471BC9" w:rsidRDefault="00471BC9" w:rsidP="00471BC9">
      <w:pPr>
        <w:pStyle w:val="ListParagraph"/>
        <w:numPr>
          <w:ilvl w:val="0"/>
          <w:numId w:val="1"/>
        </w:numPr>
        <w:spacing w:after="0" w:line="240" w:lineRule="auto"/>
        <w:ind w:left="270" w:right="59" w:hanging="270"/>
        <w:jc w:val="both"/>
        <w:rPr>
          <w:ins w:id="133" w:author="Gregory Fonseca" w:date="2020-05-31T15:20:00Z"/>
          <w:rFonts w:ascii="Times New Roman" w:hAnsi="Times New Roman"/>
          <w:iCs/>
          <w:sz w:val="24"/>
          <w:szCs w:val="24"/>
          <w:rPrChange w:id="134" w:author="Gregory Fonseca" w:date="2020-05-31T15:19:00Z">
            <w:rPr>
              <w:ins w:id="135" w:author="Gregory Fonseca" w:date="2020-05-31T15:20:00Z"/>
              <w:rFonts w:ascii="Times New Roman" w:hAnsi="Times New Roman"/>
              <w:sz w:val="24"/>
              <w:szCs w:val="24"/>
            </w:rPr>
          </w:rPrChange>
        </w:rPr>
      </w:pPr>
    </w:p>
    <w:p w14:paraId="759981D9" w14:textId="007D25E4" w:rsidR="00B06E43" w:rsidRPr="004D6718" w:rsidDel="00471BC9" w:rsidRDefault="00E560E2">
      <w:pPr>
        <w:pStyle w:val="ListParagraph"/>
        <w:spacing w:after="0" w:line="240" w:lineRule="auto"/>
        <w:ind w:left="270" w:right="59"/>
        <w:jc w:val="both"/>
        <w:rPr>
          <w:del w:id="136" w:author="Gregory Fonseca" w:date="2020-05-31T15:19:00Z"/>
          <w:rFonts w:ascii="Times New Roman" w:hAnsi="Times New Roman"/>
          <w:iCs/>
          <w:sz w:val="24"/>
          <w:szCs w:val="24"/>
        </w:rPr>
        <w:pPrChange w:id="137" w:author="Gregory Fonseca" w:date="2020-05-31T15:20:00Z">
          <w:pPr>
            <w:pStyle w:val="ListParagraph"/>
            <w:numPr>
              <w:numId w:val="1"/>
            </w:numPr>
            <w:spacing w:after="0" w:line="240" w:lineRule="auto"/>
            <w:ind w:left="270" w:right="59" w:hanging="270"/>
            <w:jc w:val="both"/>
          </w:pPr>
        </w:pPrChange>
      </w:pPr>
      <w:del w:id="138" w:author="Gregory Fonseca" w:date="2020-05-31T15:19:00Z">
        <w:r w:rsidRPr="00E560E2" w:rsidDel="00471BC9">
          <w:rPr>
            <w:rFonts w:ascii="Times New Roman" w:hAnsi="Times New Roman"/>
            <w:iCs/>
            <w:sz w:val="24"/>
            <w:szCs w:val="24"/>
          </w:rPr>
          <w:delText xml:space="preserve">Define </w:delText>
        </w:r>
      </w:del>
      <w:ins w:id="139" w:author="Greg Fonseca" w:date="2020-05-25T14:23:00Z">
        <w:del w:id="140" w:author="Gregory Fonseca" w:date="2020-05-31T15:19:00Z">
          <w:r w:rsidR="005A3053" w:rsidDel="00471BC9">
            <w:rPr>
              <w:rFonts w:ascii="Times New Roman" w:hAnsi="Times New Roman"/>
              <w:iCs/>
              <w:sz w:val="24"/>
              <w:szCs w:val="24"/>
            </w:rPr>
            <w:delText xml:space="preserve">lung </w:delText>
          </w:r>
        </w:del>
      </w:ins>
      <w:del w:id="141" w:author="Gregory Fonseca" w:date="2020-05-31T15:19:00Z">
        <w:r w:rsidRPr="00E560E2" w:rsidDel="00471BC9">
          <w:rPr>
            <w:rFonts w:ascii="Times New Roman" w:hAnsi="Times New Roman"/>
            <w:iCs/>
            <w:sz w:val="24"/>
            <w:szCs w:val="24"/>
          </w:rPr>
          <w:delText>myelo</w:delText>
        </w:r>
        <w:r w:rsidDel="00471BC9">
          <w:rPr>
            <w:rFonts w:ascii="Times New Roman" w:hAnsi="Times New Roman"/>
            <w:iCs/>
            <w:sz w:val="24"/>
            <w:szCs w:val="24"/>
          </w:rPr>
          <w:delText>i</w:delText>
        </w:r>
        <w:r w:rsidRPr="00E560E2" w:rsidDel="00471BC9">
          <w:rPr>
            <w:rFonts w:ascii="Times New Roman" w:hAnsi="Times New Roman"/>
            <w:iCs/>
            <w:sz w:val="24"/>
            <w:szCs w:val="24"/>
          </w:rPr>
          <w:delText xml:space="preserve">d </w:delText>
        </w:r>
      </w:del>
      <w:ins w:id="142" w:author="Greg Fonseca" w:date="2020-05-25T14:23:00Z">
        <w:del w:id="143" w:author="Gregory Fonseca" w:date="2020-05-31T15:19:00Z">
          <w:r w:rsidR="005A3053" w:rsidDel="00471BC9">
            <w:rPr>
              <w:rFonts w:ascii="Times New Roman" w:hAnsi="Times New Roman"/>
              <w:iCs/>
              <w:sz w:val="24"/>
              <w:szCs w:val="24"/>
            </w:rPr>
            <w:delText>macrophage and PBMC</w:delText>
          </w:r>
        </w:del>
      </w:ins>
      <w:ins w:id="144" w:author="Greg Fonseca" w:date="2020-05-25T14:22:00Z">
        <w:del w:id="145" w:author="Gregory Fonseca" w:date="2020-05-31T15:19:00Z">
          <w:r w:rsidR="005A3053" w:rsidRPr="00E560E2" w:rsidDel="00471BC9">
            <w:rPr>
              <w:rFonts w:ascii="Times New Roman" w:hAnsi="Times New Roman"/>
              <w:iCs/>
              <w:sz w:val="24"/>
              <w:szCs w:val="24"/>
            </w:rPr>
            <w:delText xml:space="preserve"> </w:delText>
          </w:r>
        </w:del>
      </w:ins>
      <w:del w:id="146" w:author="Gregory Fonseca" w:date="2020-05-31T15:19:00Z">
        <w:r w:rsidRPr="00E560E2" w:rsidDel="00471BC9">
          <w:rPr>
            <w:rFonts w:ascii="Times New Roman" w:hAnsi="Times New Roman"/>
            <w:iCs/>
            <w:sz w:val="24"/>
            <w:szCs w:val="24"/>
          </w:rPr>
          <w:delText>cell function in the development and progression of IPF</w:delText>
        </w:r>
        <w:r w:rsidRPr="004D6718" w:rsidDel="00471BC9">
          <w:rPr>
            <w:rFonts w:ascii="Times New Roman" w:hAnsi="Times New Roman"/>
            <w:iCs/>
            <w:sz w:val="24"/>
            <w:szCs w:val="24"/>
          </w:rPr>
          <w:delText xml:space="preserve"> </w:delText>
        </w:r>
      </w:del>
    </w:p>
    <w:bookmarkEnd w:id="115"/>
    <w:p w14:paraId="1347D13E" w14:textId="77777777" w:rsidR="00FB7BBD" w:rsidRPr="004D6718" w:rsidRDefault="00FB7BBD">
      <w:pPr>
        <w:pStyle w:val="ListParagraph"/>
        <w:spacing w:after="0" w:line="240" w:lineRule="auto"/>
        <w:ind w:left="270" w:right="59"/>
        <w:jc w:val="both"/>
        <w:rPr>
          <w:rFonts w:ascii="Times New Roman" w:hAnsi="Times New Roman"/>
          <w:sz w:val="24"/>
          <w:szCs w:val="24"/>
        </w:rPr>
        <w:pPrChange w:id="147" w:author="Gregory Fonseca" w:date="2020-05-31T15:20:00Z">
          <w:pPr>
            <w:spacing w:after="0" w:line="240" w:lineRule="auto"/>
            <w:ind w:right="59"/>
            <w:jc w:val="both"/>
          </w:pPr>
        </w:pPrChange>
      </w:pPr>
    </w:p>
    <w:p w14:paraId="5C29CAE3" w14:textId="7400A9E1" w:rsidR="00CD46A4" w:rsidRPr="007F3B2A" w:rsidDel="007F3B2A" w:rsidRDefault="00FF30B8" w:rsidP="00CD46A4">
      <w:pPr>
        <w:spacing w:after="0" w:line="240" w:lineRule="auto"/>
        <w:ind w:right="59"/>
        <w:jc w:val="both"/>
        <w:rPr>
          <w:del w:id="148" w:author="Gregory Fonseca" w:date="2020-05-29T20:56:00Z"/>
          <w:rFonts w:ascii="Times New Roman" w:hAnsi="Times New Roman"/>
          <w:b/>
          <w:bCs/>
          <w:sz w:val="24"/>
          <w:szCs w:val="24"/>
          <w:rPrChange w:id="149" w:author="Gregory Fonseca" w:date="2020-05-29T20:56:00Z">
            <w:rPr>
              <w:del w:id="150" w:author="Gregory Fonseca" w:date="2020-05-29T20:56:00Z"/>
              <w:rFonts w:ascii="Times New Roman" w:hAnsi="Times New Roman"/>
              <w:sz w:val="24"/>
              <w:szCs w:val="24"/>
            </w:rPr>
          </w:rPrChange>
        </w:rPr>
      </w:pPr>
      <w:r w:rsidRPr="007F3B2A">
        <w:rPr>
          <w:rFonts w:ascii="Times New Roman" w:hAnsi="Times New Roman"/>
          <w:b/>
          <w:bCs/>
          <w:sz w:val="24"/>
          <w:szCs w:val="24"/>
          <w:rPrChange w:id="151" w:author="Gregory Fonseca" w:date="2020-05-29T20:56:00Z">
            <w:rPr>
              <w:rFonts w:ascii="Times New Roman" w:hAnsi="Times New Roman"/>
              <w:sz w:val="24"/>
              <w:szCs w:val="24"/>
            </w:rPr>
          </w:rPrChange>
        </w:rPr>
        <w:t xml:space="preserve">Methodology of the </w:t>
      </w:r>
      <w:del w:id="152" w:author="Gregory Fonseca" w:date="2020-05-29T21:29:00Z">
        <w:r w:rsidRPr="007F3B2A" w:rsidDel="0075773B">
          <w:rPr>
            <w:rFonts w:ascii="Times New Roman" w:hAnsi="Times New Roman"/>
            <w:b/>
            <w:bCs/>
            <w:sz w:val="24"/>
            <w:szCs w:val="24"/>
            <w:rPrChange w:id="153" w:author="Gregory Fonseca" w:date="2020-05-29T20:56:00Z">
              <w:rPr>
                <w:rFonts w:ascii="Times New Roman" w:hAnsi="Times New Roman"/>
                <w:sz w:val="24"/>
                <w:szCs w:val="24"/>
              </w:rPr>
            </w:rPrChange>
          </w:rPr>
          <w:delText xml:space="preserve">specific </w:delText>
        </w:r>
      </w:del>
      <w:r w:rsidRPr="007F3B2A">
        <w:rPr>
          <w:rFonts w:ascii="Times New Roman" w:hAnsi="Times New Roman"/>
          <w:b/>
          <w:bCs/>
          <w:sz w:val="24"/>
          <w:szCs w:val="24"/>
          <w:rPrChange w:id="154" w:author="Gregory Fonseca" w:date="2020-05-29T20:56:00Z">
            <w:rPr>
              <w:rFonts w:ascii="Times New Roman" w:hAnsi="Times New Roman"/>
              <w:sz w:val="24"/>
              <w:szCs w:val="24"/>
            </w:rPr>
          </w:rPrChange>
        </w:rPr>
        <w:t>aims.</w:t>
      </w:r>
    </w:p>
    <w:p w14:paraId="48EDA400" w14:textId="77777777" w:rsidR="00253A9F" w:rsidRDefault="00253A9F" w:rsidP="00CD46A4">
      <w:pPr>
        <w:spacing w:after="0" w:line="240" w:lineRule="auto"/>
        <w:ind w:right="59"/>
        <w:jc w:val="both"/>
        <w:rPr>
          <w:ins w:id="155" w:author="Maziar Divangahi, Dr." w:date="2020-05-29T15:14:00Z"/>
          <w:rFonts w:ascii="Times New Roman" w:hAnsi="Times New Roman"/>
          <w:i/>
          <w:iCs/>
          <w:sz w:val="24"/>
          <w:szCs w:val="24"/>
        </w:rPr>
      </w:pPr>
    </w:p>
    <w:p w14:paraId="75201DC6" w14:textId="32749983" w:rsidR="00A81033" w:rsidRPr="004D6718" w:rsidRDefault="00A81033" w:rsidP="00CD46A4">
      <w:pPr>
        <w:spacing w:after="0" w:line="240" w:lineRule="auto"/>
        <w:ind w:right="59"/>
        <w:jc w:val="both"/>
        <w:rPr>
          <w:rFonts w:ascii="Times New Roman" w:hAnsi="Times New Roman"/>
          <w:sz w:val="24"/>
          <w:szCs w:val="24"/>
        </w:rPr>
      </w:pPr>
      <w:del w:id="156" w:author="Gregory Fonseca" w:date="2020-05-29T20:57:00Z">
        <w:r w:rsidRPr="007F3B2A" w:rsidDel="007F3B2A">
          <w:rPr>
            <w:rFonts w:ascii="Times New Roman" w:hAnsi="Times New Roman"/>
            <w:i/>
            <w:iCs/>
            <w:sz w:val="24"/>
            <w:szCs w:val="24"/>
            <w:u w:val="single"/>
            <w:rPrChange w:id="157" w:author="Gregory Fonseca" w:date="2020-05-29T20:56:00Z">
              <w:rPr>
                <w:rFonts w:ascii="Times New Roman" w:hAnsi="Times New Roman"/>
                <w:i/>
                <w:iCs/>
                <w:sz w:val="24"/>
                <w:szCs w:val="24"/>
              </w:rPr>
            </w:rPrChange>
          </w:rPr>
          <w:delText xml:space="preserve">Specific </w:delText>
        </w:r>
      </w:del>
      <w:r w:rsidRPr="007F3B2A">
        <w:rPr>
          <w:rFonts w:ascii="Times New Roman" w:hAnsi="Times New Roman"/>
          <w:i/>
          <w:iCs/>
          <w:sz w:val="24"/>
          <w:szCs w:val="24"/>
          <w:u w:val="single"/>
          <w:rPrChange w:id="158" w:author="Gregory Fonseca" w:date="2020-05-29T20:56:00Z">
            <w:rPr>
              <w:rFonts w:ascii="Times New Roman" w:hAnsi="Times New Roman"/>
              <w:i/>
              <w:iCs/>
              <w:sz w:val="24"/>
              <w:szCs w:val="24"/>
            </w:rPr>
          </w:rPrChange>
        </w:rPr>
        <w:t>Aim 1.</w:t>
      </w:r>
      <w:r w:rsidRPr="004D6718">
        <w:rPr>
          <w:rFonts w:ascii="Times New Roman" w:hAnsi="Times New Roman"/>
          <w:i/>
          <w:iCs/>
          <w:sz w:val="24"/>
          <w:szCs w:val="24"/>
        </w:rPr>
        <w:t xml:space="preserve"> </w:t>
      </w:r>
      <w:ins w:id="159" w:author="Gregory Fonseca" w:date="2020-05-31T15:38:00Z">
        <w:r w:rsidR="00D47E92" w:rsidRPr="00D47E92">
          <w:rPr>
            <w:rFonts w:ascii="Times New Roman" w:hAnsi="Times New Roman"/>
            <w:i/>
            <w:iCs/>
            <w:sz w:val="24"/>
            <w:szCs w:val="24"/>
            <w:rPrChange w:id="160" w:author="Gregory Fonseca" w:date="2020-05-31T15:38:00Z">
              <w:rPr>
                <w:rFonts w:ascii="Times New Roman" w:hAnsi="Times New Roman"/>
                <w:sz w:val="24"/>
                <w:szCs w:val="24"/>
              </w:rPr>
            </w:rPrChange>
          </w:rPr>
          <w:t>Determine the function and genomic changes of lung macrophage and PBMC populations associated with inflamm-aging</w:t>
        </w:r>
      </w:ins>
      <w:del w:id="161" w:author="Gregory Fonseca" w:date="2020-05-29T20:57:00Z">
        <w:r w:rsidR="00111705" w:rsidRPr="004D6718" w:rsidDel="007F3B2A">
          <w:rPr>
            <w:rFonts w:ascii="Times New Roman" w:hAnsi="Times New Roman"/>
            <w:i/>
            <w:iCs/>
            <w:sz w:val="24"/>
            <w:szCs w:val="24"/>
          </w:rPr>
          <w:delText>Define the epigenetic and transcriptional changes of lung macrophage and PBMC populations associated with inflamm-aging in mice</w:delText>
        </w:r>
        <w:r w:rsidR="003A6188" w:rsidRPr="004D6718" w:rsidDel="007F3B2A">
          <w:rPr>
            <w:rFonts w:ascii="Times New Roman" w:hAnsi="Times New Roman"/>
            <w:i/>
            <w:iCs/>
            <w:sz w:val="24"/>
            <w:szCs w:val="24"/>
          </w:rPr>
          <w:delText xml:space="preserve"> and humans</w:delText>
        </w:r>
      </w:del>
      <w:r w:rsidR="003A6188" w:rsidRPr="004D6718">
        <w:rPr>
          <w:rFonts w:ascii="Times New Roman" w:hAnsi="Times New Roman"/>
          <w:i/>
          <w:iCs/>
          <w:sz w:val="24"/>
          <w:szCs w:val="24"/>
        </w:rPr>
        <w:t>.</w:t>
      </w:r>
      <w:r w:rsidR="00EA3240" w:rsidRPr="004D6718">
        <w:rPr>
          <w:rFonts w:ascii="Times New Roman" w:hAnsi="Times New Roman"/>
          <w:i/>
          <w:iCs/>
          <w:sz w:val="24"/>
          <w:szCs w:val="24"/>
        </w:rPr>
        <w:t xml:space="preserve"> </w:t>
      </w:r>
      <w:r w:rsidR="00C32694" w:rsidRPr="004D6718">
        <w:rPr>
          <w:rFonts w:ascii="Times New Roman" w:hAnsi="Times New Roman"/>
          <w:sz w:val="24"/>
          <w:szCs w:val="24"/>
        </w:rPr>
        <w:t xml:space="preserve">Inflamm-aging results in changes in gene expression and epigenetics which skew the response of inflammatory cells from </w:t>
      </w:r>
      <w:r w:rsidR="00C97F41" w:rsidRPr="004D6718">
        <w:rPr>
          <w:rFonts w:ascii="Times New Roman" w:hAnsi="Times New Roman"/>
          <w:sz w:val="24"/>
          <w:szCs w:val="24"/>
        </w:rPr>
        <w:t>maintenance</w:t>
      </w:r>
      <w:r w:rsidR="00C32694" w:rsidRPr="004D6718">
        <w:rPr>
          <w:rFonts w:ascii="Times New Roman" w:hAnsi="Times New Roman"/>
          <w:sz w:val="24"/>
          <w:szCs w:val="24"/>
        </w:rPr>
        <w:t xml:space="preserve"> seen in the young to </w:t>
      </w:r>
      <w:r w:rsidR="00B47F76" w:rsidRPr="004D6718">
        <w:rPr>
          <w:rFonts w:ascii="Times New Roman" w:hAnsi="Times New Roman"/>
          <w:sz w:val="24"/>
          <w:szCs w:val="24"/>
        </w:rPr>
        <w:t>more inflammat</w:t>
      </w:r>
      <w:r w:rsidR="00DD36F3" w:rsidRPr="004D6718">
        <w:rPr>
          <w:rFonts w:ascii="Times New Roman" w:hAnsi="Times New Roman"/>
          <w:sz w:val="24"/>
          <w:szCs w:val="24"/>
        </w:rPr>
        <w:t xml:space="preserve">ory and inflammation </w:t>
      </w:r>
      <w:r w:rsidR="00B47F76" w:rsidRPr="004D6718">
        <w:rPr>
          <w:rFonts w:ascii="Times New Roman" w:hAnsi="Times New Roman"/>
          <w:sz w:val="24"/>
          <w:szCs w:val="24"/>
        </w:rPr>
        <w:t>prone activation</w:t>
      </w:r>
      <w:r w:rsidR="00C32694" w:rsidRPr="004D6718">
        <w:rPr>
          <w:rFonts w:ascii="Times New Roman" w:hAnsi="Times New Roman"/>
          <w:sz w:val="24"/>
          <w:szCs w:val="24"/>
        </w:rPr>
        <w:t xml:space="preserve"> in the </w:t>
      </w:r>
      <w:r w:rsidR="00B47F76" w:rsidRPr="004D6718">
        <w:rPr>
          <w:rFonts w:ascii="Times New Roman" w:hAnsi="Times New Roman"/>
          <w:sz w:val="24"/>
          <w:szCs w:val="24"/>
        </w:rPr>
        <w:t>elderly</w:t>
      </w:r>
      <w:r w:rsidR="00CC3060" w:rsidRPr="004D6718">
        <w:rPr>
          <w:rFonts w:ascii="Times New Roman" w:hAnsi="Times New Roman"/>
          <w:sz w:val="24"/>
          <w:szCs w:val="24"/>
        </w:rPr>
        <w:fldChar w:fldCharType="begin" w:fldLock="1"/>
      </w:r>
      <w:r w:rsidR="00F66CD5" w:rsidRPr="004D6718">
        <w:rPr>
          <w:rFonts w:ascii="Times New Roman" w:hAnsi="Times New Roman"/>
          <w:sz w:val="24"/>
          <w:szCs w:val="24"/>
        </w:rPr>
        <w:instrText>ADDIN CSL_CITATION {"citationItems":[{"id":"ITEM-1","itemData":{"DOI":"10.4110/in.2019.19.e37","ISSN":"20926685","abstract":"Immunosenescence is characterized by a progressive deterioration of the immune system associated with aging. Multiple components of both innate and adaptive immune systems experience aging-related changes, such as alterations in the number of circulating monocytic and dendritic cells, reduced phagocytic activities of neutrophils, limited diversity in B/T cell repertoire, T cell exhaustion or inflation, and chronic production of inflammatory cytokines known as inflammaging. The elderly are less likely to benefit from vaccinations as preventative measures against infectious diseases due to the inability of the immune system to mount a successful defense. Therefore, aging is thought to decrease the efficacy and effectiveness of vaccines, suggesting aging-associated decline in the immunogenicity induced by vaccination. In this review, we discuss aging-associated changes in the innate and adaptive immunity and the impact of immunosenescence on viral infection and immunity. We further explore recent advances in strategies to enhance the immunogenicity of vaccines in the elderly. Better understanding of the molecular mechanisms underlying immunosenescence-related immune dysfunction will provide a crucial insight into the development of effective elderly-targeted vaccines and immunotherapies.","author":[{"dropping-particle":"","family":"Oh","given":"Soo Jin","non-dropping-particle":"","parse-names":false,"suffix":""},{"dropping-particle":"","family":"Lee","given":"Jae Kyung","non-dropping-particle":"","parse-names":false,"suffix":""},{"dropping-particle":"","family":"Shin","given":"Ok Sarah","non-dropping-particle":"","parse-names":false,"suffix":""}],"container-title":"Immune Network","id":"ITEM-1","issue":"6","issued":{"date-parts":[["2019","12","1"]]},"publisher":"Korean Association of Immunologists","title":"Aging and the immune system: The impact of immunosenescence on viral infection, immunity and vaccine immunogenicity","type":"article-journal","volume":"19"},"uris":["http://www.mendeley.com/documents/?uuid=b0e7517f-140a-303b-bf64-6c42bcd87540"]},{"id":"ITEM-2","itemData":{"DOI":"10.1128/jvi.03644-13","ISSN":"0022-538X","abstract":"UNLABELLED: The consequences of influenza virus infection are generally more severe in individuals over 65 years of age (the elderly). Immunosenescence enhances the susceptibility to viral infections and renders vaccination less effective. Understanding age-related changes in the immune system is crucial in order to design prophylactic and immunomodulatory strategies to reduce morbidity and mortality in the elderly. Here, we propose different mathematical models to provide a quantitative understanding of the immune strategies in the course of influenza virus infection using experimental data from young and aged mice. Simulation results suggested a central role of CD8(+) T cells for adequate viral clearance kinetics in young and aged mice. Adding the removal of infected cells by natural killer cells did not improve the model fit in either young or aged animals. We separately examined the infection-resistant state of cells promoted by the cytokines alpha/beta interferon (IFN-α/β), IFN-γ, and tumor necrosis factor alpha (TNF-α). The combination of activated CD8(+) T cells with any of the cytokines provided the best fits in young and aged animals. During the first 3 days after infection, the basic reproductive number for aged mice was 1.5-fold lower than that for young mice (P &lt; 0.05).\\n\\nIMPORTANCE: The fits of our models to the experimental data suggest that the increased levels of IFN-α/β, IFN-γ, and TNF-α (the \"inflammaging\" state) promote slower viral growth in aged mice, which consequently limits the stimulation of immune cells and contributes to the reported impaired responses in the elderly. A quantitative understanding of influenza virus pathogenesis and its shift in the elderly is the key contribution of this work.","author":[{"dropping-particle":"","family":"Hernandez-Vargas","given":"E. A.","non-dropping-particle":"","parse-names":false,"suffix":""},{"dropping-particle":"","family":"Wilk","given":"E.","non-dropping-particle":"","parse-names":false,"suffix":""},{"dropping-particle":"","family":"Canini","given":"L.","non-dropping-particle":"","parse-names":false,"suffix":""},{"dropping-particle":"","family":"Toapanta","given":"F. R.","non-dropping-particle":"","parse-names":false,"suffix":""},{"dropping-particle":"","family":"Binder","given":"S. C.","non-dropping-particle":"","parse-names":false,"suffix":""},{"dropping-particle":"","family":"Uvarovskii","given":"A.","non-dropping-particle":"","parse-names":false,"suffix":""},{"dropping-particle":"","family":"Ross","given":"T. M.","non-dropping-particle":"","parse-names":false,"suffix":""},{"dropping-particle":"","family":"Guzman","given":"C. A.","non-dropping-particle":"","parse-names":false,"suffix":""},{"dropping-particle":"","family":"Perelson","given":"A. S.","non-dropping-particle":"","parse-names":false,"suffix":""},{"dropping-particle":"","family":"Meyer-Hermann","given":"M.","non-dropping-particle":"","parse-names":false,"suffix":""}],"container-title":"Journal of Virology","id":"ITEM-2","issue":"8","issued":{"date-parts":[["2014","4","15"]]},"page":"4123-4131","publisher":"American Society for Microbiology","title":"Effects of Aging on Influenza Virus Infection Dynamics","type":"article-journal","volume":"88"},"uris":["http://www.mendeley.com/documents/?uuid=415e8de5-beb8-3438-8277-af1f19dae610"]}],"mendeley":{"formattedCitation":"&lt;sup&gt;6,7&lt;/sup&gt;","plainTextFormattedCitation":"6,7","previouslyFormattedCitation":"&lt;sup&gt;6,7&lt;/sup&gt;"},"properties":{"noteIndex":0},"schema":"https://github.com/citation-style-language/schema/raw/master/csl-citation.json"}</w:instrText>
      </w:r>
      <w:r w:rsidR="00CC3060" w:rsidRPr="004D6718">
        <w:rPr>
          <w:rFonts w:ascii="Times New Roman" w:hAnsi="Times New Roman"/>
          <w:sz w:val="24"/>
          <w:szCs w:val="24"/>
        </w:rPr>
        <w:fldChar w:fldCharType="separate"/>
      </w:r>
      <w:r w:rsidR="00B568A2" w:rsidRPr="004D6718">
        <w:rPr>
          <w:rFonts w:ascii="Times New Roman" w:hAnsi="Times New Roman"/>
          <w:noProof/>
          <w:sz w:val="24"/>
          <w:szCs w:val="24"/>
          <w:vertAlign w:val="superscript"/>
        </w:rPr>
        <w:t>6,7</w:t>
      </w:r>
      <w:r w:rsidR="00CC3060" w:rsidRPr="004D6718">
        <w:rPr>
          <w:rFonts w:ascii="Times New Roman" w:hAnsi="Times New Roman"/>
          <w:sz w:val="24"/>
          <w:szCs w:val="24"/>
        </w:rPr>
        <w:fldChar w:fldCharType="end"/>
      </w:r>
      <w:r w:rsidR="00C32694" w:rsidRPr="004D6718">
        <w:rPr>
          <w:rFonts w:ascii="Times New Roman" w:hAnsi="Times New Roman"/>
          <w:sz w:val="24"/>
          <w:szCs w:val="24"/>
        </w:rPr>
        <w:t xml:space="preserve">. </w:t>
      </w:r>
      <w:r w:rsidR="003B2721" w:rsidRPr="004D6718">
        <w:rPr>
          <w:rFonts w:ascii="Times New Roman" w:hAnsi="Times New Roman"/>
          <w:sz w:val="24"/>
          <w:szCs w:val="24"/>
        </w:rPr>
        <w:t>I</w:t>
      </w:r>
      <w:r w:rsidR="00C32694" w:rsidRPr="004D6718">
        <w:rPr>
          <w:rFonts w:ascii="Times New Roman" w:hAnsi="Times New Roman"/>
          <w:sz w:val="24"/>
          <w:szCs w:val="24"/>
        </w:rPr>
        <w:t>n circulating monocytes and lung macrophages</w:t>
      </w:r>
      <w:r w:rsidR="00CF390B">
        <w:rPr>
          <w:rFonts w:ascii="Times New Roman" w:hAnsi="Times New Roman"/>
          <w:sz w:val="24"/>
          <w:szCs w:val="24"/>
        </w:rPr>
        <w:t>,</w:t>
      </w:r>
      <w:r w:rsidR="00A616B9" w:rsidRPr="004D6718">
        <w:rPr>
          <w:rFonts w:ascii="Times New Roman" w:hAnsi="Times New Roman"/>
          <w:sz w:val="24"/>
          <w:szCs w:val="24"/>
        </w:rPr>
        <w:t xml:space="preserve"> </w:t>
      </w:r>
      <w:r w:rsidR="00C32694" w:rsidRPr="004D6718">
        <w:rPr>
          <w:rFonts w:ascii="Times New Roman" w:hAnsi="Times New Roman"/>
          <w:sz w:val="24"/>
          <w:szCs w:val="24"/>
        </w:rPr>
        <w:t xml:space="preserve">TLR receptors and inflammasome members are upregulated while phagocytic capacity </w:t>
      </w:r>
      <w:r w:rsidR="00ED7F93" w:rsidRPr="004D6718">
        <w:rPr>
          <w:rFonts w:ascii="Times New Roman" w:hAnsi="Times New Roman"/>
          <w:sz w:val="24"/>
          <w:szCs w:val="24"/>
        </w:rPr>
        <w:t xml:space="preserve">and </w:t>
      </w:r>
      <w:r w:rsidR="00921424" w:rsidRPr="004D6718">
        <w:rPr>
          <w:rFonts w:ascii="Times New Roman" w:hAnsi="Times New Roman"/>
          <w:sz w:val="24"/>
          <w:szCs w:val="24"/>
        </w:rPr>
        <w:t>the ability to resolve inflammation and repair damage is impaired</w:t>
      </w:r>
      <w:r w:rsidR="003C41F3" w:rsidRPr="004D6718">
        <w:rPr>
          <w:rFonts w:ascii="Times New Roman" w:hAnsi="Times New Roman"/>
          <w:sz w:val="24"/>
          <w:szCs w:val="24"/>
        </w:rPr>
        <w:fldChar w:fldCharType="begin" w:fldLock="1"/>
      </w:r>
      <w:r w:rsidR="00A709C8">
        <w:rPr>
          <w:rFonts w:ascii="Times New Roman" w:hAnsi="Times New Roman"/>
          <w:sz w:val="24"/>
          <w:szCs w:val="24"/>
        </w:rPr>
        <w:instrText>ADDIN CSL_CITATION {"citationItems":[{"id":"ITEM-1","itemData":{"DOI":"10.1186/s12931-014-0116-z","ISSN":"1465993X","abstract":"Background: Influenza virus infection causes significantly higher levels of morbidity and mortality in the elderly. Studies have shown that impaired immunity in the elderly contributes to the increased susceptibility to influenza virus infection, however, how aging affects the lung tissue damage and repair has not been completely elucidated.Methods: Aged (16-18 months old) and young (2-3 months old) mice were infected with influenza virus intratracheally. Body weight and mortality were monitored. Different days after infection, lung sections were stained to estimate the overall lung tissue damage and for club cells, pro-SPC+ bronchiolar epithelial cells, alveolar type I and II cells to quantify their frequencies using automated image analysis algorithms.Results: Following influenza infection, aged mice lose more weight and die from otherwise sub-lethal influenza infection in young mice. Although there is no difference in damage and regeneration of club cells between the young and the aged mice, damage to alveolar type I and II cells (AT1s and AT2s) is exacerbated, and regeneration of AT2s and their precursors (pro-SPC-positive bronchiolar epithelial cells) is significantly delayed in the aged mice. We further show that oseltamivir treatment reduces virus load and lung damage, and promotes pulmonary recovery from infection in the aged mice.Conclusions: These findings show that aging increases susceptibility of the distal lung epithelium to influenza infection and delays the emergence of pro-SPC positive progenitor cells during the repair process. Our findings also shed light on possible approaches to enhance the clinical management of severe influenza pneumonia in the elderly.","author":[{"dropping-particle":"","family":"Yin","given":"Lu","non-dropping-particle":"","parse-names":false,"suffix":""},{"dropping-particle":"","family":"Zheng","given":"Dahai","non-dropping-particle":"","parse-names":false,"suffix":""},{"dropping-particle":"V.","family":"Limmon","given":"Gino","non-dropping-particle":"","parse-names":false,"suffix":""},{"dropping-particle":"","family":"Leung","given":"Nicola H.N.","non-dropping-particle":"","parse-names":false,"suffix":""},{"dropping-particle":"","family":"Xu","given":"Shuoyu","non-dropping-particle":"","parse-names":false,"suffix":""},{"dropping-particle":"","family":"Rajapakse","given":"Jagath C.","non-dropping-particle":"","parse-names":false,"suffix":""},{"dropping-particle":"","family":"Yu","given":"Hanry","non-dropping-particle":"","parse-names":false,"suffix":""},{"dropping-particle":"","family":"Chow","given":"Vincent T.K.","non-dropping-particle":"","parse-names":false,"suffix":""},{"dropping-particle":"","family":"Chen","given":"Jianzhu","non-dropping-particle":"","parse-names":false,"suffix":""}],"container-title":"Respiratory Research","id":"ITEM-1","issue":"1","issued":{"date-parts":[["2014","9","30"]]},"publisher":"BioMed Central Ltd.","title":"Aging exacerbates damage and delays repair of alveolar epithelia following influenza viral pneumonia","type":"article-journal","volume":"15"},"uris":["http://www.mendeley.com/documents/?uuid=d41e897d-b38a-36e6-bb1c-aa141859fc2a"]},{"id":"ITEM-2","itemData":{"DOI":"10.1128/jvi.03644-13","ISSN":"0022-538X","abstract":"UNLABELLED: The consequences of influenza virus infection are generally more severe in individuals over 65 years of age (the elderly). Immunosenescence enhances the susceptibility to viral infections and renders vaccination less effective. Understanding age-related changes in the immune system is crucial in order to design prophylactic and immunomodulatory strategies to reduce morbidity and mortality in the elderly. Here, we propose different mathematical models to provide a quantitative understanding of the immune strategies in the course of influenza virus infection using experimental data from young and aged mice. Simulation results suggested a central role of CD8(+) T cells for adequate viral clearance kinetics in young and aged mice. Adding the removal of infected cells by natural killer cells did not improve the model fit in either young or aged animals. We separately examined the infection-resistant state of cells promoted by the cytokines alpha/beta interferon (IFN-α/β), IFN-γ, and tumor necrosis factor alpha (TNF-α). The combination of activated CD8(+) T cells with any of the cytokines provided the best fits in young and aged animals. During the first 3 days after infection, the basic reproductive number for aged mice was 1.5-fold lower than that for young mice (P &lt; 0.05).\\n\\nIMPORTANCE: The fits of our models to the experimental data suggest that the increased levels of IFN-α/β, IFN-γ, and TNF-α (the \"inflammaging\" state) promote slower viral growth in aged mice, which consequently limits the stimulation of immune cells and contributes to the reported impaired responses in the elderly. A quantitative understanding of influenza virus pathogenesis and its shift in the elderly is the key contribution of this work.","author":[{"dropping-particle":"","family":"Hernandez-Vargas","given":"E. A.","non-dropping-particle":"","parse-names":false,"suffix":""},{"dropping-particle":"","family":"Wilk","given":"E.","non-dropping-particle":"","parse-names":false,"suffix":""},{"dropping-particle":"","family":"Canini","given":"L.","non-dropping-particle":"","parse-names":false,"suffix":""},{"dropping-particle":"","family":"Toapanta","given":"F. R.","non-dropping-particle":"","parse-names":false,"suffix":""},{"dropping-particle":"","family":"Binder","given":"S. C.","non-dropping-particle":"","parse-names":false,"suffix":""},{"dropping-particle":"","family":"Uvarovskii","given":"A.","non-dropping-particle":"","parse-names":false,"suffix":""},{"dropping-particle":"","family":"Ross","given":"T. M.","non-dropping-particle":"","parse-names":false,"suffix":""},{"dropping-particle":"","family":"Guzman","given":"C. A.","non-dropping-particle":"","parse-names":false,"suffix":""},{"dropping-particle":"","family":"Perelson","given":"A. S.","non-dropping-particle":"","parse-names":false,"suffix":""},{"dropping-particle":"","family":"Meyer-Hermann","given":"M.","non-dropping-particle":"","parse-names":false,"suffix":""}],"container-title":"Journal of Virology","id":"ITEM-2","issue":"8","issued":{"date-parts":[["2014","4","15"]]},"page":"4123-4131","publisher":"American Society for Microbiology","title":"Effects of Aging on Influenza Virus Infection Dynamics","type":"article-journal","volume":"88"},"uris":["http://www.mendeley.com/documents/?uuid=415e8de5-beb8-3438-8277-af1f19dae610"]},{"id":"ITEM-3","itemData":{"DOI":"10.4110/in.2019.19.e37","ISSN":"20926685","abstract":"Immunosenescence is characterized by a progressive deterioration of the immune system associated with aging. Multiple components of both innate and adaptive immune systems experience aging-related changes, such as alterations in the number of circulating monocytic and dendritic cells, reduced phagocytic activities of neutrophils, limited diversity in B/T cell repertoire, T cell exhaustion or inflation, and chronic production of inflammatory cytokines known as inflammaging. The elderly are less likely to benefit from vaccinations as preventative measures against infectious diseases due to the inability of the immune system to mount a successful defense. Therefore, aging is thought to decrease the efficacy and effectiveness of vaccines, suggesting aging-associated decline in the immunogenicity induced by vaccination. In this review, we discuss aging-associated changes in the innate and adaptive immunity and the impact of immunosenescence on viral infection and immunity. We further explore recent advances in strategies to enhance the immunogenicity of vaccines in the elderly. Better understanding of the molecular mechanisms underlying immunosenescence-related immune dysfunction will provide a crucial insight into the development of effective elderly-targeted vaccines and immunotherapies.","author":[{"dropping-particle":"","family":"Oh","given":"Soo Jin","non-dropping-particle":"","parse-names":false,"suffix":""},{"dropping-particle":"","family":"Lee","given":"Jae Kyung","non-dropping-particle":"","parse-names":false,"suffix":""},{"dropping-particle":"","family":"Shin","given":"Ok Sarah","non-dropping-particle":"","parse-names":false,"suffix":""}],"container-title":"Immune Network","id":"ITEM-3","issue":"6","issued":{"date-parts":[["2019","12","1"]]},"publisher":"Korean Association of Immunologists","title":"Aging and the immune system: The impact of immunosenescence on viral infection, immunity and vaccine immunogenicity","type":"article-journal","volume":"19"},"uris":["http://www.mendeley.com/documents/?uuid=b0e7517f-140a-303b-bf64-6c42bcd87540"]}],"mendeley":{"formattedCitation":"&lt;sup&gt;6,7,25&lt;/sup&gt;","plainTextFormattedCitation":"6,7,25","previouslyFormattedCitation":"&lt;sup&gt;6,7,25&lt;/sup&gt;"},"properties":{"noteIndex":0},"schema":"https://github.com/citation-style-language/schema/raw/master/csl-citation.json"}</w:instrText>
      </w:r>
      <w:r w:rsidR="003C41F3" w:rsidRPr="004D6718">
        <w:rPr>
          <w:rFonts w:ascii="Times New Roman" w:hAnsi="Times New Roman"/>
          <w:sz w:val="24"/>
          <w:szCs w:val="24"/>
        </w:rPr>
        <w:fldChar w:fldCharType="separate"/>
      </w:r>
      <w:r w:rsidR="006F4BB1" w:rsidRPr="004D6718">
        <w:rPr>
          <w:rFonts w:ascii="Times New Roman" w:hAnsi="Times New Roman"/>
          <w:noProof/>
          <w:sz w:val="24"/>
          <w:szCs w:val="24"/>
          <w:vertAlign w:val="superscript"/>
        </w:rPr>
        <w:t>6,7,25</w:t>
      </w:r>
      <w:r w:rsidR="003C41F3" w:rsidRPr="004D6718">
        <w:rPr>
          <w:rFonts w:ascii="Times New Roman" w:hAnsi="Times New Roman"/>
          <w:sz w:val="24"/>
          <w:szCs w:val="24"/>
        </w:rPr>
        <w:fldChar w:fldCharType="end"/>
      </w:r>
      <w:r w:rsidR="00C32694" w:rsidRPr="004D6718">
        <w:rPr>
          <w:rFonts w:ascii="Times New Roman" w:hAnsi="Times New Roman"/>
          <w:sz w:val="24"/>
          <w:szCs w:val="24"/>
        </w:rPr>
        <w:t>. Along with changes in gene expression, there is a change in the circulating monocyte population with an increase in monocyte populations which are typically associated with inflammation</w:t>
      </w:r>
      <w:r w:rsidR="009D3E17" w:rsidRPr="004D6718">
        <w:rPr>
          <w:rFonts w:ascii="Times New Roman" w:hAnsi="Times New Roman"/>
          <w:sz w:val="24"/>
          <w:szCs w:val="24"/>
        </w:rPr>
        <w:t xml:space="preserve"> (CD16+ in human,</w:t>
      </w:r>
      <w:r w:rsidR="00244BCF" w:rsidRPr="004D6718">
        <w:rPr>
          <w:rFonts w:ascii="Times New Roman" w:hAnsi="Times New Roman"/>
          <w:sz w:val="24"/>
          <w:szCs w:val="24"/>
        </w:rPr>
        <w:t xml:space="preserve"> </w:t>
      </w:r>
      <w:r w:rsidR="00A46692" w:rsidRPr="004D6718">
        <w:rPr>
          <w:rFonts w:ascii="Times New Roman" w:hAnsi="Times New Roman"/>
          <w:sz w:val="24"/>
          <w:szCs w:val="24"/>
        </w:rPr>
        <w:t>Ly</w:t>
      </w:r>
      <w:r w:rsidR="00244BCF" w:rsidRPr="004D6718">
        <w:rPr>
          <w:rFonts w:ascii="Times New Roman" w:hAnsi="Times New Roman"/>
          <w:sz w:val="24"/>
          <w:szCs w:val="24"/>
        </w:rPr>
        <w:t>6C+ in mice)</w:t>
      </w:r>
      <w:r w:rsidR="007F5AB5" w:rsidRPr="004D6718">
        <w:rPr>
          <w:rFonts w:ascii="Times New Roman" w:hAnsi="Times New Roman"/>
          <w:sz w:val="24"/>
          <w:szCs w:val="24"/>
        </w:rPr>
        <w:fldChar w:fldCharType="begin" w:fldLock="1"/>
      </w:r>
      <w:r w:rsidR="003F580C">
        <w:rPr>
          <w:rFonts w:ascii="Times New Roman" w:hAnsi="Times New Roman"/>
          <w:sz w:val="24"/>
          <w:szCs w:val="24"/>
        </w:rPr>
        <w:instrText>ADDIN CSL_CITATION {"citationItems":[{"id":"ITEM-1","itemData":{"DOI":"10.4049/jimmunol.1700148","ISSN":"0022-1767","abstract":"Copyright © 2017 by The American Association of Immunologists, Inc. Age-related alterations in immunity have been linked to increased incidence of infections and decreased responses to vaccines in the aging population. Human peripheral blood monocytes are known to promote Ag presentation and antiviral activities; however, the impact of aging on monocyte functions remains an open question. We present an in-depth global analysis examining the impact of aging on classical (CD14+CD162), intermediate (CD14+CD16+), and nonclassical (CD14dimCD16+) monocytes. Monocytes sorted from nonfrail healthy adults (21-40 y) and old (65 y) individuals were analyzed after stimulation with TLR4, TLR7/8, and retinoic acid-inducible gene I agonists. Our data showed that under nonstimulated conditions, monocyte subsets did not reveal significant age-related alternations; however, agonist stimulated-monocytes from adults and old subjects did show differences at the transcriptional and functional levels. These alternations in many immune-related transcripts and biological processes resulted in reduced production of IFN-a, IFN-γ, IL-1b, CCL20, and CCL8, and higher expression of CX3CR1 in monocytes from old subjects. Our findings represent a comprehensive analysis of the influence of human aging on pattern recognition receptors signaling and monocyte functions, and have implications for strategies to enhance the immune response in the context of infection and immunization.","author":[{"dropping-particle":"","family":"Metcalf","given":"Talibah U.","non-dropping-particle":"","parse-names":false,"suffix":""},{"dropping-particle":"","family":"Wilkinson","given":"Peter A.","non-dropping-particle":"","parse-names":false,"suffix":""},{"dropping-particle":"","family":"Cameron","given":"Mark J.","non-dropping-particle":"","parse-names":false,"suffix":""},{"dropping-particle":"","family":"Ghneim","given":"Khader","non-dropping-particle":"","parse-names":false,"suffix":""},{"dropping-particle":"","family":"Chiang","given":"Cindy","non-dropping-particle":"","parse-names":false,"suffix":""},{"dropping-particle":"","family":"Wertheimer","given":"Anne M.","non-dropping-particle":"","parse-names":false,"suffix":""},{"dropping-particle":"","family":"Hiscott","given":"John B.","non-dropping-particle":"","parse-names":false,"suffix":""},{"dropping-particle":"","family":"Nikolich-Zugich","given":"Janko","non-dropping-particle":"","parse-names":false,"suffix":""},{"dropping-particle":"","family":"Haddad","given":"Elias K.","non-dropping-particle":"","parse-names":false,"suffix":""}],"container-title":"The Journal of Immunology","id":"ITEM-1","issue":"4","issued":{"date-parts":[["2017","8","15"]]},"page":"1405-1417","publisher":"The American Association of Immunologists","title":"Human Monocyte Subsets Are Transcriptionally and Functionally Altered in Aging in Response to Pattern Recognition Receptor Agonists","type":"article-journal","volume":"199"},"uris":["http://www.mendeley.com/documents/?uuid=464e4e0b-0a78-322b-a916-382f8ead6201"]},{"id":"ITEM-2","itemData":{"DOI":"10.1186/2050-7771-2-1","ISSN":"20507771","abstract":"Monocytes express various receptors, which monitor and sense environmental changes. Monocytes are highly plastic and heterogeneous, and change their functional phenotype in response to environmental stimulation. Evidence from murine and human studies has suggested that monocytosis can be an indicator of various inflammatory diseases. Monocytes can differentiate into inflammatory or anti-inflammatory subsets. Upon tissue damage or infection, monocytes are rapidly recruited to the tissue, where they can differentiate into tissue macrophages or dendritic cells. Given the rapid progress in monocyte research from broad spectrum of inflammatory diseases, there is a need to summarize our knowledge in monocyte heterogeneity and its impact in human disease. In this review, we describe the current understanding of heterogeneity of human and murine monocytes, the function of distinct subsets of monocytes, and a potential mechanism for monocyte differentiation. We emphasize that inflammatory monocyte subsets are valuable biomarkers for inflammatory diseases, including cardiovascular diseases.","author":[{"dropping-particle":"","family":"Yang","given":"Jiyeon","non-dropping-particle":"","parse-names":false,"suffix":""},{"dropping-particle":"","family":"Zhang","given":"Lixiao","non-dropping-particle":"","parse-names":false,"suffix":""},{"dropping-particle":"","family":"Yu","given":"Caijia","non-dropping-particle":"","parse-names":false,"suffix":""},{"dropping-particle":"","family":"Yang","given":"Xiao Feng","non-dropping-particle":"","parse-names":false,"suffix":""},{"dropping-particle":"","family":"Wang","given":"Hong","non-dropping-particle":"","parse-names":false,"suffix":""}],"container-title":"Biomarker Research","id":"ITEM-2","issue":"1","issued":{"date-parts":[["2014","1","7"]]},"page":"1","publisher":"BioMed Central Ltd.","title":"Monocyte and macrophage differentiation: Circulation inflammatory monocyte as biomarker for inflammatory diseases","type":"article","volume":"2"},"uris":["http://www.mendeley.com/documents/?uuid=c99a38f6-c471-3c28-806b-2fd6be812785"]}],"mendeley":{"formattedCitation":"&lt;sup&gt;26,27&lt;/sup&gt;","plainTextFormattedCitation":"26,27","previouslyFormattedCitation":"&lt;sup&gt;26,27&lt;/sup&gt;"},"properties":{"noteIndex":0},"schema":"https://github.com/citation-style-language/schema/raw/master/csl-citation.json"}</w:instrText>
      </w:r>
      <w:r w:rsidR="007F5AB5" w:rsidRPr="004D6718">
        <w:rPr>
          <w:rFonts w:ascii="Times New Roman" w:hAnsi="Times New Roman"/>
          <w:sz w:val="24"/>
          <w:szCs w:val="24"/>
        </w:rPr>
        <w:fldChar w:fldCharType="separate"/>
      </w:r>
      <w:r w:rsidR="00A709C8" w:rsidRPr="00A709C8">
        <w:rPr>
          <w:rFonts w:ascii="Times New Roman" w:hAnsi="Times New Roman"/>
          <w:noProof/>
          <w:sz w:val="24"/>
          <w:szCs w:val="24"/>
          <w:vertAlign w:val="superscript"/>
        </w:rPr>
        <w:t>26,27</w:t>
      </w:r>
      <w:r w:rsidR="007F5AB5" w:rsidRPr="004D6718">
        <w:rPr>
          <w:rFonts w:ascii="Times New Roman" w:hAnsi="Times New Roman"/>
          <w:sz w:val="24"/>
          <w:szCs w:val="24"/>
        </w:rPr>
        <w:fldChar w:fldCharType="end"/>
      </w:r>
      <w:r w:rsidR="00C32694" w:rsidRPr="004D6718">
        <w:rPr>
          <w:rFonts w:ascii="Times New Roman" w:hAnsi="Times New Roman"/>
          <w:sz w:val="24"/>
          <w:szCs w:val="24"/>
        </w:rPr>
        <w:t>. Changes in circulating monocyte population are likely a result in changes in hematopoiesis and may suggest a change in the</w:t>
      </w:r>
      <w:r w:rsidR="00D94A99" w:rsidRPr="004D6718">
        <w:rPr>
          <w:rFonts w:ascii="Times New Roman" w:hAnsi="Times New Roman"/>
          <w:sz w:val="24"/>
          <w:szCs w:val="24"/>
        </w:rPr>
        <w:t xml:space="preserve"> hematapoietic environment that is </w:t>
      </w:r>
      <w:r w:rsidR="000C26AA" w:rsidRPr="004D6718">
        <w:rPr>
          <w:rFonts w:ascii="Times New Roman" w:hAnsi="Times New Roman"/>
          <w:sz w:val="24"/>
          <w:szCs w:val="24"/>
        </w:rPr>
        <w:t>driving differentiation, a process called</w:t>
      </w:r>
      <w:r w:rsidR="00C32694" w:rsidRPr="004D6718">
        <w:rPr>
          <w:rFonts w:ascii="Times New Roman" w:hAnsi="Times New Roman"/>
          <w:sz w:val="24"/>
          <w:szCs w:val="24"/>
        </w:rPr>
        <w:t xml:space="preserve"> trained immunity</w:t>
      </w:r>
      <w:del w:id="162" w:author="Gregory Fonseca" w:date="2020-05-29T21:31:00Z">
        <w:r w:rsidR="00C32694" w:rsidRPr="004D6718" w:rsidDel="0075773B">
          <w:rPr>
            <w:rFonts w:ascii="Times New Roman" w:hAnsi="Times New Roman"/>
            <w:sz w:val="24"/>
            <w:szCs w:val="24"/>
          </w:rPr>
          <w:delText xml:space="preserve"> </w:delText>
        </w:r>
        <w:r w:rsidR="000C26AA" w:rsidRPr="004D6718" w:rsidDel="0075773B">
          <w:rPr>
            <w:rFonts w:ascii="Times New Roman" w:hAnsi="Times New Roman"/>
            <w:sz w:val="24"/>
            <w:szCs w:val="24"/>
          </w:rPr>
          <w:delText xml:space="preserve"> </w:delText>
        </w:r>
      </w:del>
      <w:r w:rsidR="007F5AB5" w:rsidRPr="004D6718">
        <w:rPr>
          <w:rFonts w:ascii="Times New Roman" w:hAnsi="Times New Roman"/>
          <w:sz w:val="24"/>
          <w:szCs w:val="24"/>
        </w:rPr>
        <w:fldChar w:fldCharType="begin" w:fldLock="1"/>
      </w:r>
      <w:r w:rsidR="00A709C8">
        <w:rPr>
          <w:rFonts w:ascii="Times New Roman" w:hAnsi="Times New Roman"/>
          <w:sz w:val="24"/>
          <w:szCs w:val="24"/>
        </w:rPr>
        <w:instrText>ADDIN CSL_CITATION {"citationItems":[{"id":"ITEM-1","itemData":{"DOI":"10.4049/jimmunol.1700148","ISSN":"0022-1767","abstract":"Copyright © 2017 by The American Association of Immunologists, Inc. Age-related alterations in immunity have been linked to increased incidence of infections and decreased responses to vaccines in the aging population. Human peripheral blood monocytes are known to promote Ag presentation and antiviral activities; however, the impact of aging on monocyte functions remains an open question. We present an in-depth global analysis examining the impact of aging on classical (CD14+CD162), intermediate (CD14+CD16+), and nonclassical (CD14dimCD16+) monocytes. Monocytes sorted from nonfrail healthy adults (21-40 y) and old (65 y) individuals were analyzed after stimulation with TLR4, TLR7/8, and retinoic acid-inducible gene I agonists. Our data showed that under nonstimulated conditions, monocyte subsets did not reveal significant age-related alternations; however, agonist stimulated-monocytes from adults and old subjects did show differences at the transcriptional and functional levels. These alternations in many immune-related transcripts and biological processes resulted in reduced production of IFN-a, IFN-γ, IL-1b, CCL20, and CCL8, and higher expression of CX3CR1 in monocytes from old subjects. Our findings represent a comprehensive analysis of the influence of human aging on pattern recognition receptors signaling and monocyte functions, and have implications for strategies to enhance the immune response in the context of infection and immunization.","author":[{"dropping-particle":"","family":"Metcalf","given":"Talibah U.","non-dropping-particle":"","parse-names":false,"suffix":""},{"dropping-particle":"","family":"Wilkinson","given":"Peter A.","non-dropping-particle":"","parse-names":false,"suffix":""},{"dropping-particle":"","family":"Cameron","given":"Mark J.","non-dropping-particle":"","parse-names":false,"suffix":""},{"dropping-particle":"","family":"Ghneim","given":"Khader","non-dropping-particle":"","parse-names":false,"suffix":""},{"dropping-particle":"","family":"Chiang","given":"Cindy","non-dropping-particle":"","parse-names":false,"suffix":""},{"dropping-particle":"","family":"Wertheimer","given":"Anne M.","non-dropping-particle":"","parse-names":false,"suffix":""},{"dropping-particle":"","family":"Hiscott","given":"John B.","non-dropping-particle":"","parse-names":false,"suffix":""},{"dropping-particle":"","family":"Nikolich-Zugich","given":"Janko","non-dropping-particle":"","parse-names":false,"suffix":""},{"dropping-particle":"","family":"Haddad","given":"Elias K.","non-dropping-particle":"","parse-names":false,"suffix":""}],"container-title":"The Journal of Immunology","id":"ITEM-1","issue":"4","issued":{"date-parts":[["2017","8","15"]]},"page":"1405-1417","publisher":"The American Association of Immunologists","title":"Human Monocyte Subsets Are Transcriptionally and Functionally Altered in Aging in Response to Pattern Recognition Receptor Agonists","type":"article-journal","volume":"199"},"uris":["http://www.mendeley.com/documents/?uuid=464e4e0b-0a78-322b-a916-382f8ead6201"]}],"mendeley":{"formattedCitation":"&lt;sup&gt;26&lt;/sup&gt;","plainTextFormattedCitation":"26","previouslyFormattedCitation":"&lt;sup&gt;26&lt;/sup&gt;"},"properties":{"noteIndex":0},"schema":"https://github.com/citation-style-language/schema/raw/master/csl-citation.json"}</w:instrText>
      </w:r>
      <w:r w:rsidR="007F5AB5" w:rsidRPr="004D6718">
        <w:rPr>
          <w:rFonts w:ascii="Times New Roman" w:hAnsi="Times New Roman"/>
          <w:sz w:val="24"/>
          <w:szCs w:val="24"/>
        </w:rPr>
        <w:fldChar w:fldCharType="separate"/>
      </w:r>
      <w:r w:rsidR="006F4BB1" w:rsidRPr="004D6718">
        <w:rPr>
          <w:rFonts w:ascii="Times New Roman" w:hAnsi="Times New Roman"/>
          <w:noProof/>
          <w:sz w:val="24"/>
          <w:szCs w:val="24"/>
          <w:vertAlign w:val="superscript"/>
        </w:rPr>
        <w:t>26</w:t>
      </w:r>
      <w:r w:rsidR="007F5AB5" w:rsidRPr="004D6718">
        <w:rPr>
          <w:rFonts w:ascii="Times New Roman" w:hAnsi="Times New Roman"/>
          <w:sz w:val="24"/>
          <w:szCs w:val="24"/>
        </w:rPr>
        <w:fldChar w:fldCharType="end"/>
      </w:r>
      <w:r w:rsidR="00C32694" w:rsidRPr="004D6718">
        <w:rPr>
          <w:rFonts w:ascii="Times New Roman" w:hAnsi="Times New Roman"/>
          <w:sz w:val="24"/>
          <w:szCs w:val="24"/>
        </w:rPr>
        <w:t xml:space="preserve">. </w:t>
      </w:r>
      <w:r w:rsidR="00904EAA" w:rsidRPr="004D6718">
        <w:rPr>
          <w:rFonts w:ascii="Times New Roman" w:hAnsi="Times New Roman"/>
          <w:sz w:val="24"/>
          <w:szCs w:val="24"/>
        </w:rPr>
        <w:t>In the lung, AMs</w:t>
      </w:r>
      <w:r w:rsidR="00C32694" w:rsidRPr="004D6718">
        <w:rPr>
          <w:rFonts w:ascii="Times New Roman" w:hAnsi="Times New Roman"/>
          <w:sz w:val="24"/>
          <w:szCs w:val="24"/>
        </w:rPr>
        <w:t xml:space="preserve"> are reduced in aged mice, resulting in longer neutrophil retention and increased tissue damage</w:t>
      </w:r>
      <w:r w:rsidR="0029026F" w:rsidRPr="004D6718">
        <w:rPr>
          <w:rFonts w:ascii="Times New Roman" w:hAnsi="Times New Roman"/>
          <w:sz w:val="24"/>
          <w:szCs w:val="24"/>
        </w:rPr>
        <w:fldChar w:fldCharType="begin" w:fldLock="1"/>
      </w:r>
      <w:r w:rsidR="003F580C">
        <w:rPr>
          <w:rFonts w:ascii="Times New Roman" w:hAnsi="Times New Roman"/>
          <w:sz w:val="24"/>
          <w:szCs w:val="24"/>
        </w:rPr>
        <w:instrText>ADDIN CSL_CITATION {"citationItems":[{"id":"ITEM-1","itemData":{"DOI":"10.4049/jimmunol.1900495","ISSN":"0022-1767","abstract":"The elderly population is more susceptible to pulmonary infections, including tuberculosis. In this article, we characterize the impact of aging on the phenotype of mouse alveolar macrophages (AMs) and their response to Mycobacterium tuberculosis. Uninfected AMs were isolated from bronchoalveolar lavage of young (3 mo) and old (18 mo) C57BL/6 mice. AMs from old mice expressed higher mRNA levels of CCL2, IFN-β, IL-10, IL-12p40, TNF-α, and MIF than young mice, and old mice contained higher levels of CCL2, IL-1β, IFN-β, and MIF in their alveolar lining fluid. We identified two distinct AM subpopulations, a major CD11c+ CD11b- population and a minor CD11c+ CD11b+ population; the latter was significantly increased in old mice (4-fold). Expression of CD206, TLR2, CD16/CD32, MHC class II, and CD86 was higher in CD11c+ CD11b+ AMs, and these cells expressed monocytic markers Ly6C, CX3CR1, and CD115, suggesting monocytic origin. Sorted CD11c+ CD11b+ AMs from old mice expressed higher mRNA levels of CCL2, IL-1β, and IL-6, whereas CD11c+ CD11b- AMs expressed higher mRNA levels of immune-regulatory cytokines IFN-β and IL-10. CD11c+ CD11b+ AMs phagocytosed significantly more M. tuberculosis, which expressed higher RNA levels of genes required for M. tuberculosis survival. Our studies identify two distinct AM populations in old mice: a resident population and an increased CD11c+ CD11b+ AM subpopulation expressing monocytic markers, a unique inflammatory signature, and enhanced M. tuberculosis phagocytosis and survival when compared with resident CD11c+ CD11b- AMs, which are more immune regulatory in nature.","author":[{"dropping-particle":"","family":"Lafuse","given":"William P.","non-dropping-particle":"","parse-names":false,"suffix":""},{"dropping-particle":"","family":"Rajaram","given":"Murugesan V. S.","non-dropping-particle":"","parse-names":false,"suffix":""},{"dropping-particle":"","family":"Wu","given":"Qian","non-dropping-particle":"","parse-names":false,"suffix":""},{"dropping-particle":"","family":"Moliva","given":"Juan I.","non-dropping-particle":"","parse-names":false,"suffix":""},{"dropping-particle":"","family":"Torrelles","given":"Jordi B.","non-dropping-particle":"","parse-names":false,"suffix":""},{"dropping-particle":"","family":"Turner","given":"Joanne","non-dropping-particle":"","parse-names":false,"suffix":""},{"dropping-particle":"","family":"Schlesinger","given":"Larry S.","non-dropping-particle":"","parse-names":false,"suffix":""}],"container-title":"The Journal of Immunology","id":"ITEM-1","issue":"8","issued":{"date-parts":[["2019","10","15"]]},"page":"2252-2264","publisher":"The American Association of Immunologists","title":" Identification of an Increased Alveolar Macrophage Subpopulation in Old Mice That Displays Unique Inflammatory Characteristics and Is Permissive to Mycobacterium tuberculosis Infection ","type":"article-journal","volume":"203"},"uris":["http://www.mendeley.com/documents/?uuid=0615a236-352a-3b7f-bc22-1a832eb81ea5"]},{"id":"ITEM-2","itemData":{"DOI":"10.4049/jimmunol.1700397","ISSN":"0022-1767","abstract":"Copyright © 2017 by The American Association of Immunologists, Inc. Influenza viral infections often lead to increased mortality in older people. However, the mechanisms by which aging impacts immunity to influenza lung infection remain unclear. We employed a murine model of influenza infection to identify these mechanisms. With aging, we found reduced numbers of alveolar macrophages, cells essential for lung homeostasis. We also determined that these macrophages are critical for influenza-induced mortality with aging. Furthermore, aging vastly alters the transcriptional profile and specifically downregulates cell cycling pathways in alveolar macrophages. Aging impairs the ability of alveolar macrophages to limit lung damage during influenza infection. Moreover, aging decreases alveolar macrophage phagocytosis of apoptotic neutrophils, downregulates the scavenging receptor CD204, and induces retention of neutrophils during influenza infection. Thus, aging induces defective phagocytosis by alveolar macrophages and increases lung damage. These findings indicate that therapies that enhance the function of alveolar macrophages may improve outcomes in older people infected with respiratory viruses.","author":[{"dropping-particle":"","family":"Wong","given":"Christine K.","non-dropping-particle":"","parse-names":false,"suffix":""},{"dropping-particle":"","family":"Smith","given":"Candice A.","non-dropping-particle":"","parse-names":false,"suffix":""},{"dropping-particle":"","family":"Sakamoto","given":"Koji","non-dropping-particle":"","parse-names":false,"suffix":""},{"dropping-particle":"","family":"Kaminski","given":"Naftali","non-dropping-particle":"","parse-names":false,"suffix":""},{"dropping-particle":"","family":"Koff","given":"Jonathan L.","non-dropping-particle":"","parse-names":false,"suffix":""},{"dropping-particle":"","family":"Goldstein","given":"Daniel R.","non-dropping-particle":"","parse-names":false,"suffix":""}],"container-title":"The Journal of Immunology","id":"ITEM-2","issue":"3","issued":{"date-parts":[["2017","8","1"]]},"page":"1060-1068","publisher":"The American Association of Immunologists","title":"Aging Impairs Alveolar Macrophage Phagocytosis and Increases Influenza-Induced Mortality in Mice","type":"article-journal","volume":"199"},"uris":["http://www.mendeley.com/documents/?uuid=df8cdb75-5da0-31cb-9c9f-19cce3a4b382"]}],"mendeley":{"formattedCitation":"&lt;sup&gt;28,29&lt;/sup&gt;","plainTextFormattedCitation":"28,29","previouslyFormattedCitation":"&lt;sup&gt;28,29&lt;/sup&gt;"},"properties":{"noteIndex":0},"schema":"https://github.com/citation-style-language/schema/raw/master/csl-citation.json"}</w:instrText>
      </w:r>
      <w:r w:rsidR="0029026F" w:rsidRPr="004D6718">
        <w:rPr>
          <w:rFonts w:ascii="Times New Roman" w:hAnsi="Times New Roman"/>
          <w:sz w:val="24"/>
          <w:szCs w:val="24"/>
        </w:rPr>
        <w:fldChar w:fldCharType="separate"/>
      </w:r>
      <w:r w:rsidR="00A709C8" w:rsidRPr="00A709C8">
        <w:rPr>
          <w:rFonts w:ascii="Times New Roman" w:hAnsi="Times New Roman"/>
          <w:noProof/>
          <w:sz w:val="24"/>
          <w:szCs w:val="24"/>
          <w:vertAlign w:val="superscript"/>
        </w:rPr>
        <w:t>28,29</w:t>
      </w:r>
      <w:r w:rsidR="0029026F" w:rsidRPr="004D6718">
        <w:rPr>
          <w:rFonts w:ascii="Times New Roman" w:hAnsi="Times New Roman"/>
          <w:sz w:val="24"/>
          <w:szCs w:val="24"/>
        </w:rPr>
        <w:fldChar w:fldCharType="end"/>
      </w:r>
      <w:r w:rsidR="00C32694" w:rsidRPr="004D6718">
        <w:rPr>
          <w:rFonts w:ascii="Times New Roman" w:hAnsi="Times New Roman"/>
          <w:sz w:val="24"/>
          <w:szCs w:val="24"/>
        </w:rPr>
        <w:t xml:space="preserve">. Overall, these data suggest that monocytes/macrophages may participate in inflamm-aging through both a </w:t>
      </w:r>
      <w:r w:rsidR="00596349">
        <w:rPr>
          <w:rFonts w:ascii="Times New Roman" w:hAnsi="Times New Roman"/>
          <w:sz w:val="24"/>
          <w:szCs w:val="24"/>
        </w:rPr>
        <w:t xml:space="preserve">shift in </w:t>
      </w:r>
      <w:r w:rsidR="00C32694" w:rsidRPr="004D6718">
        <w:rPr>
          <w:rFonts w:ascii="Times New Roman" w:hAnsi="Times New Roman"/>
          <w:sz w:val="24"/>
          <w:szCs w:val="24"/>
        </w:rPr>
        <w:t xml:space="preserve">cell populations and </w:t>
      </w:r>
      <w:del w:id="163" w:author="Gregory Fonseca" w:date="2020-05-29T21:29:00Z">
        <w:r w:rsidR="00B527C3" w:rsidRPr="004D6718" w:rsidDel="0075773B">
          <w:rPr>
            <w:rFonts w:ascii="Times New Roman" w:hAnsi="Times New Roman"/>
            <w:sz w:val="24"/>
            <w:szCs w:val="24"/>
          </w:rPr>
          <w:delText>myeloid</w:delText>
        </w:r>
        <w:r w:rsidR="00C32694" w:rsidRPr="004D6718" w:rsidDel="0075773B">
          <w:rPr>
            <w:rFonts w:ascii="Times New Roman" w:hAnsi="Times New Roman"/>
            <w:sz w:val="24"/>
            <w:szCs w:val="24"/>
          </w:rPr>
          <w:delText xml:space="preserve"> </w:delText>
        </w:r>
      </w:del>
      <w:ins w:id="164" w:author="Gregory Fonseca" w:date="2020-05-29T21:29:00Z">
        <w:r w:rsidR="0075773B">
          <w:rPr>
            <w:rFonts w:ascii="Times New Roman" w:hAnsi="Times New Roman"/>
            <w:sz w:val="24"/>
            <w:szCs w:val="24"/>
          </w:rPr>
          <w:t>macrophage/monocyte</w:t>
        </w:r>
        <w:r w:rsidR="0075773B" w:rsidRPr="004D6718">
          <w:rPr>
            <w:rFonts w:ascii="Times New Roman" w:hAnsi="Times New Roman"/>
            <w:sz w:val="24"/>
            <w:szCs w:val="24"/>
          </w:rPr>
          <w:t xml:space="preserve"> </w:t>
        </w:r>
      </w:ins>
      <w:r w:rsidR="00C32694" w:rsidRPr="004D6718">
        <w:rPr>
          <w:rFonts w:ascii="Times New Roman" w:hAnsi="Times New Roman"/>
          <w:sz w:val="24"/>
          <w:szCs w:val="24"/>
        </w:rPr>
        <w:t>trained immunity.</w:t>
      </w:r>
    </w:p>
    <w:p w14:paraId="414F3238" w14:textId="4B95E1DE" w:rsidR="008E618D" w:rsidRPr="004D6718" w:rsidRDefault="009E7FEB" w:rsidP="00CD46A4">
      <w:pPr>
        <w:spacing w:after="0" w:line="240" w:lineRule="auto"/>
        <w:ind w:right="59"/>
        <w:jc w:val="both"/>
        <w:rPr>
          <w:rFonts w:ascii="Times New Roman" w:hAnsi="Times New Roman"/>
          <w:sz w:val="24"/>
          <w:szCs w:val="24"/>
        </w:rPr>
      </w:pPr>
      <w:r w:rsidRPr="004D6718">
        <w:rPr>
          <w:rFonts w:ascii="Times New Roman" w:hAnsi="Times New Roman"/>
          <w:sz w:val="24"/>
          <w:szCs w:val="24"/>
        </w:rPr>
        <w:tab/>
        <w:t>To define inflamm-aging</w:t>
      </w:r>
      <w:r w:rsidR="00C41EBA" w:rsidRPr="004D6718">
        <w:rPr>
          <w:rFonts w:ascii="Times New Roman" w:hAnsi="Times New Roman"/>
          <w:sz w:val="24"/>
          <w:szCs w:val="24"/>
        </w:rPr>
        <w:t>,</w:t>
      </w:r>
      <w:r w:rsidRPr="004D6718">
        <w:rPr>
          <w:rFonts w:ascii="Times New Roman" w:hAnsi="Times New Roman"/>
          <w:sz w:val="24"/>
          <w:szCs w:val="24"/>
        </w:rPr>
        <w:t xml:space="preserve"> we will</w:t>
      </w:r>
      <w:r w:rsidR="00E301A0" w:rsidRPr="004D6718">
        <w:rPr>
          <w:rFonts w:ascii="Times New Roman" w:hAnsi="Times New Roman"/>
          <w:sz w:val="24"/>
          <w:szCs w:val="24"/>
        </w:rPr>
        <w:t xml:space="preserve"> sort macrophage populations of the lung and monocyte populations in the blood</w:t>
      </w:r>
      <w:r w:rsidR="00467CC6" w:rsidRPr="004D6718">
        <w:rPr>
          <w:rFonts w:ascii="Times New Roman" w:hAnsi="Times New Roman"/>
          <w:sz w:val="24"/>
          <w:szCs w:val="24"/>
        </w:rPr>
        <w:t xml:space="preserve"> from </w:t>
      </w:r>
      <w:r w:rsidR="00123D09" w:rsidRPr="004D6718">
        <w:rPr>
          <w:rFonts w:ascii="Times New Roman" w:hAnsi="Times New Roman"/>
          <w:sz w:val="24"/>
          <w:szCs w:val="24"/>
        </w:rPr>
        <w:t>C57Bl/6 (fibrosis susceptible) and Balb/c (fibrosis resistant) mice</w:t>
      </w:r>
      <w:r w:rsidR="001702E8" w:rsidRPr="004D6718">
        <w:rPr>
          <w:rFonts w:ascii="Times New Roman" w:hAnsi="Times New Roman"/>
          <w:sz w:val="24"/>
          <w:szCs w:val="24"/>
        </w:rPr>
        <w:t xml:space="preserve"> at four age groups</w:t>
      </w:r>
      <w:r w:rsidR="00543E9C">
        <w:rPr>
          <w:rFonts w:ascii="Times New Roman" w:hAnsi="Times New Roman"/>
          <w:sz w:val="24"/>
          <w:szCs w:val="24"/>
        </w:rPr>
        <w:t>:</w:t>
      </w:r>
      <w:r w:rsidR="00934122" w:rsidRPr="004D6718">
        <w:rPr>
          <w:rFonts w:ascii="Times New Roman" w:hAnsi="Times New Roman"/>
          <w:sz w:val="24"/>
          <w:szCs w:val="24"/>
        </w:rPr>
        <w:t xml:space="preserve"> adolescent (8 weeks), adult (6 months) and two populations of elderly (1 and 1.5 years</w:t>
      </w:r>
      <w:r w:rsidR="001702E8" w:rsidRPr="004D6718">
        <w:rPr>
          <w:rFonts w:ascii="Times New Roman" w:hAnsi="Times New Roman"/>
          <w:sz w:val="24"/>
          <w:szCs w:val="24"/>
        </w:rPr>
        <w:t xml:space="preserve"> and humans at three age groups</w:t>
      </w:r>
      <w:r w:rsidR="0033195E">
        <w:rPr>
          <w:rFonts w:ascii="Times New Roman" w:hAnsi="Times New Roman"/>
          <w:sz w:val="24"/>
          <w:szCs w:val="24"/>
        </w:rPr>
        <w:t>:</w:t>
      </w:r>
      <w:r w:rsidR="001702E8" w:rsidRPr="004D6718">
        <w:rPr>
          <w:rFonts w:ascii="Times New Roman" w:hAnsi="Times New Roman"/>
          <w:sz w:val="24"/>
          <w:szCs w:val="24"/>
        </w:rPr>
        <w:t xml:space="preserve"> healthy young (24-36 y), healthy middle age (44-55 y) and non-frail old (67-83 y)</w:t>
      </w:r>
      <w:r w:rsidR="00934122" w:rsidRPr="004D6718">
        <w:rPr>
          <w:rFonts w:ascii="Times New Roman" w:hAnsi="Times New Roman"/>
          <w:sz w:val="24"/>
          <w:szCs w:val="24"/>
        </w:rPr>
        <w:t xml:space="preserve">. </w:t>
      </w:r>
      <w:r w:rsidR="00652F75" w:rsidRPr="004D6718">
        <w:rPr>
          <w:rFonts w:ascii="Times New Roman" w:hAnsi="Times New Roman"/>
          <w:sz w:val="24"/>
          <w:szCs w:val="24"/>
        </w:rPr>
        <w:t xml:space="preserve">We will then define and contrast the genomic landscapes of these age groups. </w:t>
      </w:r>
      <w:r w:rsidR="00934122" w:rsidRPr="004D6718">
        <w:rPr>
          <w:rFonts w:ascii="Times New Roman" w:hAnsi="Times New Roman"/>
          <w:sz w:val="24"/>
          <w:szCs w:val="24"/>
        </w:rPr>
        <w:t>This will include defining the active and poised transcript</w:t>
      </w:r>
      <w:r w:rsidR="00E92780" w:rsidRPr="004D6718">
        <w:rPr>
          <w:rFonts w:ascii="Times New Roman" w:hAnsi="Times New Roman"/>
          <w:sz w:val="24"/>
          <w:szCs w:val="24"/>
        </w:rPr>
        <w:t>ome via RNA-seq and genome run-on (GRO)-seq</w:t>
      </w:r>
      <w:del w:id="165" w:author="Gregory Fonseca" w:date="2020-05-30T09:01:00Z">
        <w:r w:rsidR="008052FF" w:rsidRPr="004D6718" w:rsidDel="00F16873">
          <w:rPr>
            <w:rFonts w:ascii="Times New Roman" w:hAnsi="Times New Roman"/>
            <w:sz w:val="24"/>
            <w:szCs w:val="24"/>
          </w:rPr>
          <w:delText xml:space="preserve"> and</w:delText>
        </w:r>
      </w:del>
      <w:ins w:id="166" w:author="Gregory Fonseca" w:date="2020-05-30T09:01:00Z">
        <w:r w:rsidR="00F16873">
          <w:rPr>
            <w:rFonts w:ascii="Times New Roman" w:hAnsi="Times New Roman"/>
            <w:sz w:val="24"/>
            <w:szCs w:val="24"/>
          </w:rPr>
          <w:t xml:space="preserve">. We </w:t>
        </w:r>
      </w:ins>
      <w:ins w:id="167" w:author="Gregory Fonseca" w:date="2020-05-30T09:02:00Z">
        <w:r w:rsidR="00F16873">
          <w:rPr>
            <w:rFonts w:ascii="Times New Roman" w:hAnsi="Times New Roman"/>
            <w:sz w:val="24"/>
            <w:szCs w:val="24"/>
          </w:rPr>
          <w:t>will also</w:t>
        </w:r>
        <w:r w:rsidR="0087189A">
          <w:rPr>
            <w:rFonts w:ascii="Times New Roman" w:hAnsi="Times New Roman"/>
            <w:sz w:val="24"/>
            <w:szCs w:val="24"/>
          </w:rPr>
          <w:t xml:space="preserve"> define</w:t>
        </w:r>
      </w:ins>
      <w:del w:id="168" w:author="Gregory Fonseca" w:date="2020-05-30T09:02:00Z">
        <w:r w:rsidR="008052FF" w:rsidRPr="004D6718" w:rsidDel="0087189A">
          <w:rPr>
            <w:rFonts w:ascii="Times New Roman" w:hAnsi="Times New Roman"/>
            <w:sz w:val="24"/>
            <w:szCs w:val="24"/>
          </w:rPr>
          <w:delText xml:space="preserve"> test</w:delText>
        </w:r>
      </w:del>
      <w:r w:rsidR="008052FF" w:rsidRPr="004D6718">
        <w:rPr>
          <w:rFonts w:ascii="Times New Roman" w:hAnsi="Times New Roman"/>
          <w:sz w:val="24"/>
          <w:szCs w:val="24"/>
        </w:rPr>
        <w:t xml:space="preserve"> the epigenetic profiles of these </w:t>
      </w:r>
      <w:ins w:id="169" w:author="Greg Fonseca" w:date="2020-05-25T13:56:00Z">
        <w:r w:rsidR="00893ED7">
          <w:rPr>
            <w:rFonts w:ascii="Times New Roman" w:hAnsi="Times New Roman"/>
            <w:sz w:val="24"/>
            <w:szCs w:val="24"/>
          </w:rPr>
          <w:t xml:space="preserve">human and </w:t>
        </w:r>
      </w:ins>
      <w:r w:rsidR="008052FF" w:rsidRPr="004D6718">
        <w:rPr>
          <w:rFonts w:ascii="Times New Roman" w:hAnsi="Times New Roman"/>
          <w:sz w:val="24"/>
          <w:szCs w:val="24"/>
        </w:rPr>
        <w:t>mice</w:t>
      </w:r>
      <w:ins w:id="170" w:author="Gregory Fonseca" w:date="2020-05-30T09:02:00Z">
        <w:r w:rsidR="0087189A">
          <w:rPr>
            <w:rFonts w:ascii="Times New Roman" w:hAnsi="Times New Roman"/>
            <w:sz w:val="24"/>
            <w:szCs w:val="24"/>
          </w:rPr>
          <w:t xml:space="preserve"> samples</w:t>
        </w:r>
      </w:ins>
      <w:r w:rsidR="008052FF" w:rsidRPr="004D6718">
        <w:rPr>
          <w:rFonts w:ascii="Times New Roman" w:hAnsi="Times New Roman"/>
          <w:sz w:val="24"/>
          <w:szCs w:val="24"/>
        </w:rPr>
        <w:t xml:space="preserve"> </w:t>
      </w:r>
      <w:del w:id="171" w:author="Gregory Fonseca" w:date="2020-05-30T09:02:00Z">
        <w:r w:rsidR="008052FF" w:rsidRPr="004D6718" w:rsidDel="0087189A">
          <w:rPr>
            <w:rFonts w:ascii="Times New Roman" w:hAnsi="Times New Roman"/>
            <w:sz w:val="24"/>
            <w:szCs w:val="24"/>
          </w:rPr>
          <w:delText>by defining</w:delText>
        </w:r>
      </w:del>
      <w:ins w:id="172" w:author="Gregory Fonseca" w:date="2020-05-30T09:02:00Z">
        <w:r w:rsidR="0087189A">
          <w:rPr>
            <w:rFonts w:ascii="Times New Roman" w:hAnsi="Times New Roman"/>
            <w:sz w:val="24"/>
            <w:szCs w:val="24"/>
          </w:rPr>
          <w:t>through</w:t>
        </w:r>
      </w:ins>
      <w:r w:rsidR="008052FF" w:rsidRPr="004D6718">
        <w:rPr>
          <w:rFonts w:ascii="Times New Roman" w:hAnsi="Times New Roman"/>
          <w:sz w:val="24"/>
          <w:szCs w:val="24"/>
        </w:rPr>
        <w:t xml:space="preserve"> the active and poised </w:t>
      </w:r>
      <w:r w:rsidR="001B1B45" w:rsidRPr="004D6718">
        <w:rPr>
          <w:rFonts w:ascii="Times New Roman" w:hAnsi="Times New Roman"/>
          <w:sz w:val="24"/>
          <w:szCs w:val="24"/>
        </w:rPr>
        <w:t xml:space="preserve">promoters and </w:t>
      </w:r>
      <w:r w:rsidR="008052FF" w:rsidRPr="004D6718">
        <w:rPr>
          <w:rFonts w:ascii="Times New Roman" w:hAnsi="Times New Roman"/>
          <w:sz w:val="24"/>
          <w:szCs w:val="24"/>
        </w:rPr>
        <w:t>enhancers</w:t>
      </w:r>
      <w:r w:rsidR="001B1B45" w:rsidRPr="004D6718">
        <w:rPr>
          <w:rFonts w:ascii="Times New Roman" w:hAnsi="Times New Roman"/>
          <w:sz w:val="24"/>
          <w:szCs w:val="24"/>
        </w:rPr>
        <w:t xml:space="preserve"> via overlap of H3K4me2</w:t>
      </w:r>
      <w:r w:rsidR="00AD63CC" w:rsidRPr="004D6718">
        <w:rPr>
          <w:rFonts w:ascii="Times New Roman" w:hAnsi="Times New Roman"/>
          <w:sz w:val="24"/>
          <w:szCs w:val="24"/>
        </w:rPr>
        <w:t xml:space="preserve"> (a mark of enhancers and promoters) and ATAC-seq (a mark of open chromatin)</w:t>
      </w:r>
      <w:r w:rsidR="001B1B45" w:rsidRPr="004D6718">
        <w:rPr>
          <w:rFonts w:ascii="Times New Roman" w:hAnsi="Times New Roman"/>
          <w:sz w:val="24"/>
          <w:szCs w:val="24"/>
        </w:rPr>
        <w:t xml:space="preserve"> signal</w:t>
      </w:r>
      <w:r w:rsidR="00AD63CC" w:rsidRPr="004D6718">
        <w:rPr>
          <w:rFonts w:ascii="Times New Roman" w:hAnsi="Times New Roman"/>
          <w:sz w:val="24"/>
          <w:szCs w:val="24"/>
        </w:rPr>
        <w:t>s</w:t>
      </w:r>
      <w:r w:rsidR="001B1B45" w:rsidRPr="004D6718">
        <w:rPr>
          <w:rFonts w:ascii="Times New Roman" w:hAnsi="Times New Roman"/>
          <w:sz w:val="24"/>
          <w:szCs w:val="24"/>
        </w:rPr>
        <w:t xml:space="preserve"> and </w:t>
      </w:r>
      <w:r w:rsidR="00AD63CC" w:rsidRPr="004D6718">
        <w:rPr>
          <w:rFonts w:ascii="Times New Roman" w:hAnsi="Times New Roman"/>
          <w:sz w:val="24"/>
          <w:szCs w:val="24"/>
        </w:rPr>
        <w:t xml:space="preserve">relating these to </w:t>
      </w:r>
      <w:r w:rsidR="001B1B45" w:rsidRPr="004D6718">
        <w:rPr>
          <w:rFonts w:ascii="Times New Roman" w:hAnsi="Times New Roman"/>
          <w:sz w:val="24"/>
          <w:szCs w:val="24"/>
        </w:rPr>
        <w:t>GRO-seq signal</w:t>
      </w:r>
      <w:r w:rsidR="00AD63CC" w:rsidRPr="004D6718">
        <w:rPr>
          <w:rFonts w:ascii="Times New Roman" w:hAnsi="Times New Roman"/>
          <w:sz w:val="24"/>
          <w:szCs w:val="24"/>
        </w:rPr>
        <w:t xml:space="preserve"> for eRNA or mRNA</w:t>
      </w:r>
      <w:r w:rsidR="001B1B45" w:rsidRPr="004D6718">
        <w:rPr>
          <w:rFonts w:ascii="Times New Roman" w:hAnsi="Times New Roman"/>
          <w:sz w:val="24"/>
          <w:szCs w:val="24"/>
        </w:rPr>
        <w:t>.</w:t>
      </w:r>
      <w:r w:rsidR="00181FBA" w:rsidRPr="004D6718">
        <w:rPr>
          <w:rFonts w:ascii="Times New Roman" w:hAnsi="Times New Roman"/>
          <w:sz w:val="24"/>
          <w:szCs w:val="24"/>
        </w:rPr>
        <w:t xml:space="preserve"> With this, we will define the signatures in alveolar macrophage and peripheral monocyte populations</w:t>
      </w:r>
      <w:r w:rsidR="000873BE" w:rsidRPr="004D6718">
        <w:rPr>
          <w:rFonts w:ascii="Times New Roman" w:hAnsi="Times New Roman"/>
          <w:sz w:val="24"/>
          <w:szCs w:val="24"/>
        </w:rPr>
        <w:t xml:space="preserve"> which contribute to inflamm-aging. </w:t>
      </w:r>
      <w:r w:rsidR="008E618D" w:rsidRPr="004D6718">
        <w:rPr>
          <w:rFonts w:ascii="Times New Roman" w:hAnsi="Times New Roman"/>
          <w:sz w:val="24"/>
          <w:szCs w:val="24"/>
        </w:rPr>
        <w:t>Further, we will perform scRNA-seq on the hematopoietic compartment</w:t>
      </w:r>
      <w:ins w:id="173" w:author="Gregory Fonseca" w:date="2020-05-29T21:34:00Z">
        <w:r w:rsidR="0075773B">
          <w:rPr>
            <w:rFonts w:ascii="Times New Roman" w:hAnsi="Times New Roman"/>
            <w:sz w:val="24"/>
            <w:szCs w:val="24"/>
          </w:rPr>
          <w:t xml:space="preserve"> and lung</w:t>
        </w:r>
      </w:ins>
      <w:r w:rsidR="008E618D" w:rsidRPr="004D6718">
        <w:rPr>
          <w:rFonts w:ascii="Times New Roman" w:hAnsi="Times New Roman"/>
          <w:sz w:val="24"/>
          <w:szCs w:val="24"/>
        </w:rPr>
        <w:t xml:space="preserve"> </w:t>
      </w:r>
      <w:ins w:id="174" w:author="Gregory Fonseca" w:date="2020-05-29T20:59:00Z">
        <w:r w:rsidR="007F3B2A">
          <w:rPr>
            <w:rFonts w:ascii="Times New Roman" w:hAnsi="Times New Roman"/>
            <w:sz w:val="24"/>
            <w:szCs w:val="24"/>
          </w:rPr>
          <w:t>of mice and BAL of 2 patient samples p</w:t>
        </w:r>
      </w:ins>
      <w:ins w:id="175" w:author="Gregory Fonseca" w:date="2020-05-29T21:00:00Z">
        <w:r w:rsidR="007F3B2A">
          <w:rPr>
            <w:rFonts w:ascii="Times New Roman" w:hAnsi="Times New Roman"/>
            <w:sz w:val="24"/>
            <w:szCs w:val="24"/>
          </w:rPr>
          <w:t xml:space="preserve">er group </w:t>
        </w:r>
      </w:ins>
      <w:r w:rsidR="008E618D" w:rsidRPr="004D6718">
        <w:rPr>
          <w:rFonts w:ascii="Times New Roman" w:hAnsi="Times New Roman"/>
          <w:sz w:val="24"/>
          <w:szCs w:val="24"/>
        </w:rPr>
        <w:t xml:space="preserve">to identify the cell populations which </w:t>
      </w:r>
      <w:del w:id="176" w:author="Gregory Fonseca" w:date="2020-05-30T09:03:00Z">
        <w:r w:rsidR="008E618D" w:rsidRPr="004D6718" w:rsidDel="00F35A2F">
          <w:rPr>
            <w:rFonts w:ascii="Times New Roman" w:hAnsi="Times New Roman"/>
            <w:sz w:val="24"/>
            <w:szCs w:val="24"/>
          </w:rPr>
          <w:delText xml:space="preserve">are modified by </w:delText>
        </w:r>
        <w:r w:rsidR="00181FBA" w:rsidRPr="004D6718" w:rsidDel="00F35A2F">
          <w:rPr>
            <w:rFonts w:ascii="Times New Roman" w:hAnsi="Times New Roman"/>
            <w:sz w:val="24"/>
            <w:szCs w:val="24"/>
          </w:rPr>
          <w:delText>trained immunity</w:delText>
        </w:r>
      </w:del>
      <w:ins w:id="177" w:author="Gregory Fonseca" w:date="2020-05-30T09:03:00Z">
        <w:r w:rsidR="00F35A2F">
          <w:rPr>
            <w:rFonts w:ascii="Times New Roman" w:hAnsi="Times New Roman"/>
            <w:sz w:val="24"/>
            <w:szCs w:val="24"/>
          </w:rPr>
          <w:t xml:space="preserve">change </w:t>
        </w:r>
        <w:r w:rsidR="00404526">
          <w:rPr>
            <w:rFonts w:ascii="Times New Roman" w:hAnsi="Times New Roman"/>
            <w:sz w:val="24"/>
            <w:szCs w:val="24"/>
          </w:rPr>
          <w:t>during</w:t>
        </w:r>
        <w:r w:rsidR="00F35A2F">
          <w:rPr>
            <w:rFonts w:ascii="Times New Roman" w:hAnsi="Times New Roman"/>
            <w:sz w:val="24"/>
            <w:szCs w:val="24"/>
          </w:rPr>
          <w:t xml:space="preserve"> aging</w:t>
        </w:r>
      </w:ins>
      <w:r w:rsidR="00181FBA" w:rsidRPr="004D6718">
        <w:rPr>
          <w:rFonts w:ascii="Times New Roman" w:hAnsi="Times New Roman"/>
          <w:sz w:val="24"/>
          <w:szCs w:val="24"/>
        </w:rPr>
        <w:t>.</w:t>
      </w:r>
      <w:r w:rsidR="000873BE" w:rsidRPr="004D6718">
        <w:rPr>
          <w:rFonts w:ascii="Times New Roman" w:hAnsi="Times New Roman"/>
          <w:sz w:val="24"/>
          <w:szCs w:val="24"/>
        </w:rPr>
        <w:t xml:space="preserve"> </w:t>
      </w:r>
      <w:ins w:id="178" w:author="Greg Fonseca" w:date="2020-05-25T13:56:00Z">
        <w:r w:rsidR="00893ED7">
          <w:rPr>
            <w:rFonts w:ascii="Times New Roman" w:hAnsi="Times New Roman"/>
            <w:sz w:val="24"/>
            <w:szCs w:val="24"/>
          </w:rPr>
          <w:t xml:space="preserve">In both mouse and humans, </w:t>
        </w:r>
      </w:ins>
      <w:del w:id="179" w:author="Greg Fonseca" w:date="2020-05-25T13:57:00Z">
        <w:r w:rsidR="000873BE" w:rsidRPr="004D6718" w:rsidDel="00893ED7">
          <w:rPr>
            <w:rFonts w:ascii="Times New Roman" w:hAnsi="Times New Roman"/>
            <w:sz w:val="24"/>
            <w:szCs w:val="24"/>
          </w:rPr>
          <w:delText>W</w:delText>
        </w:r>
      </w:del>
      <w:ins w:id="180" w:author="Greg Fonseca" w:date="2020-05-25T13:57:00Z">
        <w:r w:rsidR="00893ED7">
          <w:rPr>
            <w:rFonts w:ascii="Times New Roman" w:hAnsi="Times New Roman"/>
            <w:sz w:val="24"/>
            <w:szCs w:val="24"/>
          </w:rPr>
          <w:t>w</w:t>
        </w:r>
      </w:ins>
      <w:r w:rsidR="000873BE" w:rsidRPr="004D6718">
        <w:rPr>
          <w:rFonts w:ascii="Times New Roman" w:hAnsi="Times New Roman"/>
          <w:sz w:val="24"/>
          <w:szCs w:val="24"/>
        </w:rPr>
        <w:t>e will also perform ELISA</w:t>
      </w:r>
      <w:r w:rsidR="00F029C7" w:rsidRPr="004D6718">
        <w:rPr>
          <w:rFonts w:ascii="Times New Roman" w:hAnsi="Times New Roman"/>
          <w:sz w:val="24"/>
          <w:szCs w:val="24"/>
        </w:rPr>
        <w:t xml:space="preserve"> on BAL</w:t>
      </w:r>
      <w:r w:rsidR="000873BE" w:rsidRPr="004D6718">
        <w:rPr>
          <w:rFonts w:ascii="Times New Roman" w:hAnsi="Times New Roman"/>
          <w:sz w:val="24"/>
          <w:szCs w:val="24"/>
        </w:rPr>
        <w:t xml:space="preserve"> for a panel of cytokines</w:t>
      </w:r>
      <w:r w:rsidR="00F029C7" w:rsidRPr="004D6718">
        <w:rPr>
          <w:rFonts w:ascii="Times New Roman" w:hAnsi="Times New Roman"/>
          <w:sz w:val="24"/>
          <w:szCs w:val="24"/>
        </w:rPr>
        <w:t xml:space="preserve"> to define changes in </w:t>
      </w:r>
      <w:r w:rsidR="00EF523D" w:rsidRPr="004D6718">
        <w:rPr>
          <w:rFonts w:ascii="Times New Roman" w:hAnsi="Times New Roman"/>
          <w:sz w:val="24"/>
          <w:szCs w:val="24"/>
        </w:rPr>
        <w:t xml:space="preserve">inflammation. We will, then, </w:t>
      </w:r>
      <w:r w:rsidR="00A9495E" w:rsidRPr="004D6718">
        <w:rPr>
          <w:rFonts w:ascii="Times New Roman" w:hAnsi="Times New Roman"/>
          <w:sz w:val="24"/>
          <w:szCs w:val="24"/>
        </w:rPr>
        <w:t xml:space="preserve">perform machine learning using an attention neural </w:t>
      </w:r>
      <w:r w:rsidR="00A9495E" w:rsidRPr="004D6718">
        <w:rPr>
          <w:rFonts w:ascii="Times New Roman" w:hAnsi="Times New Roman"/>
          <w:sz w:val="24"/>
          <w:szCs w:val="24"/>
        </w:rPr>
        <w:lastRenderedPageBreak/>
        <w:t xml:space="preserve">network based on PyTorch </w:t>
      </w:r>
      <w:r w:rsidR="001033FA" w:rsidRPr="004D6718">
        <w:rPr>
          <w:rFonts w:ascii="Times New Roman" w:hAnsi="Times New Roman"/>
          <w:sz w:val="24"/>
          <w:szCs w:val="24"/>
        </w:rPr>
        <w:t xml:space="preserve">to </w:t>
      </w:r>
      <w:r w:rsidR="00D46FD4" w:rsidRPr="004D6718">
        <w:rPr>
          <w:rFonts w:ascii="Times New Roman" w:hAnsi="Times New Roman"/>
          <w:sz w:val="24"/>
          <w:szCs w:val="24"/>
        </w:rPr>
        <w:t>correlate changes in RNA and epigenetic signatures</w:t>
      </w:r>
      <w:r w:rsidR="00185E59" w:rsidRPr="004D6718">
        <w:rPr>
          <w:rFonts w:ascii="Times New Roman" w:hAnsi="Times New Roman"/>
          <w:sz w:val="24"/>
          <w:szCs w:val="24"/>
        </w:rPr>
        <w:t>,</w:t>
      </w:r>
      <w:r w:rsidR="00D46FD4" w:rsidRPr="004D6718">
        <w:rPr>
          <w:rFonts w:ascii="Times New Roman" w:hAnsi="Times New Roman"/>
          <w:sz w:val="24"/>
          <w:szCs w:val="24"/>
        </w:rPr>
        <w:t xml:space="preserve"> which are a result of </w:t>
      </w:r>
      <w:r w:rsidR="00117F66" w:rsidRPr="004D6718">
        <w:rPr>
          <w:rFonts w:ascii="Times New Roman" w:hAnsi="Times New Roman"/>
          <w:sz w:val="24"/>
          <w:szCs w:val="24"/>
        </w:rPr>
        <w:t xml:space="preserve">increased basal </w:t>
      </w:r>
      <w:r w:rsidR="00F5319D" w:rsidRPr="004D6718">
        <w:rPr>
          <w:rFonts w:ascii="Times New Roman" w:hAnsi="Times New Roman"/>
          <w:sz w:val="24"/>
          <w:szCs w:val="24"/>
        </w:rPr>
        <w:t>cytokine activation</w:t>
      </w:r>
      <w:r w:rsidR="00185E59" w:rsidRPr="004D6718">
        <w:rPr>
          <w:rFonts w:ascii="Times New Roman" w:hAnsi="Times New Roman"/>
          <w:sz w:val="24"/>
          <w:szCs w:val="24"/>
        </w:rPr>
        <w:t>, with aging</w:t>
      </w:r>
      <w:r w:rsidR="00F5319D" w:rsidRPr="004D6718">
        <w:rPr>
          <w:rFonts w:ascii="Times New Roman" w:hAnsi="Times New Roman"/>
          <w:sz w:val="24"/>
          <w:szCs w:val="24"/>
        </w:rPr>
        <w:t>.</w:t>
      </w:r>
    </w:p>
    <w:p w14:paraId="11887BD3" w14:textId="7F559627" w:rsidR="007522BA" w:rsidRPr="004D6718" w:rsidRDefault="007522BA" w:rsidP="00CD46A4">
      <w:pPr>
        <w:spacing w:after="0" w:line="240" w:lineRule="auto"/>
        <w:ind w:right="59"/>
        <w:jc w:val="both"/>
        <w:rPr>
          <w:rFonts w:ascii="Times New Roman" w:hAnsi="Times New Roman"/>
          <w:sz w:val="24"/>
          <w:szCs w:val="24"/>
        </w:rPr>
      </w:pPr>
      <w:r w:rsidRPr="004D6718">
        <w:rPr>
          <w:rFonts w:ascii="Times New Roman" w:hAnsi="Times New Roman"/>
          <w:sz w:val="24"/>
          <w:szCs w:val="24"/>
        </w:rPr>
        <w:tab/>
        <w:t xml:space="preserve">The </w:t>
      </w:r>
      <w:r w:rsidR="00A240B9" w:rsidRPr="004D6718">
        <w:rPr>
          <w:rFonts w:ascii="Times New Roman" w:hAnsi="Times New Roman"/>
          <w:sz w:val="24"/>
          <w:szCs w:val="24"/>
        </w:rPr>
        <w:t>immediate</w:t>
      </w:r>
      <w:r w:rsidRPr="004D6718">
        <w:rPr>
          <w:rFonts w:ascii="Times New Roman" w:hAnsi="Times New Roman"/>
          <w:sz w:val="24"/>
          <w:szCs w:val="24"/>
        </w:rPr>
        <w:t xml:space="preserve"> term goal</w:t>
      </w:r>
      <w:r w:rsidR="006C46C1" w:rsidRPr="004D6718">
        <w:rPr>
          <w:rFonts w:ascii="Times New Roman" w:hAnsi="Times New Roman"/>
          <w:sz w:val="24"/>
          <w:szCs w:val="24"/>
        </w:rPr>
        <w:t xml:space="preserve">s of this work </w:t>
      </w:r>
      <w:r w:rsidR="00BC35E6" w:rsidRPr="004D6718">
        <w:rPr>
          <w:rFonts w:ascii="Times New Roman" w:hAnsi="Times New Roman"/>
          <w:sz w:val="24"/>
          <w:szCs w:val="24"/>
        </w:rPr>
        <w:t>are</w:t>
      </w:r>
      <w:r w:rsidR="006C46C1" w:rsidRPr="004D6718">
        <w:rPr>
          <w:rFonts w:ascii="Times New Roman" w:hAnsi="Times New Roman"/>
          <w:sz w:val="24"/>
          <w:szCs w:val="24"/>
        </w:rPr>
        <w:t xml:space="preserve"> t</w:t>
      </w:r>
      <w:r w:rsidR="00A242AE" w:rsidRPr="004D6718">
        <w:rPr>
          <w:rFonts w:ascii="Times New Roman" w:hAnsi="Times New Roman"/>
          <w:sz w:val="24"/>
          <w:szCs w:val="24"/>
        </w:rPr>
        <w:t>o</w:t>
      </w:r>
      <w:r w:rsidR="006C46C1" w:rsidRPr="004D6718">
        <w:rPr>
          <w:rFonts w:ascii="Times New Roman" w:hAnsi="Times New Roman"/>
          <w:sz w:val="24"/>
          <w:szCs w:val="24"/>
        </w:rPr>
        <w:t xml:space="preserve"> define signatures of inflamm-aging</w:t>
      </w:r>
      <w:r w:rsidR="00710FE9" w:rsidRPr="004D6718">
        <w:rPr>
          <w:rFonts w:ascii="Times New Roman" w:hAnsi="Times New Roman"/>
          <w:sz w:val="24"/>
          <w:szCs w:val="24"/>
        </w:rPr>
        <w:t>,</w:t>
      </w:r>
      <w:r w:rsidR="00F619F9" w:rsidRPr="004D6718">
        <w:rPr>
          <w:rFonts w:ascii="Times New Roman" w:hAnsi="Times New Roman"/>
          <w:sz w:val="24"/>
          <w:szCs w:val="24"/>
        </w:rPr>
        <w:t xml:space="preserve"> to define the </w:t>
      </w:r>
      <w:del w:id="181" w:author="Gregory Fonseca" w:date="2020-05-29T21:29:00Z">
        <w:r w:rsidR="00F619F9" w:rsidRPr="004D6718" w:rsidDel="0075773B">
          <w:rPr>
            <w:rFonts w:ascii="Times New Roman" w:hAnsi="Times New Roman"/>
            <w:sz w:val="24"/>
            <w:szCs w:val="24"/>
          </w:rPr>
          <w:delText xml:space="preserve">myeloid </w:delText>
        </w:r>
      </w:del>
      <w:ins w:id="182" w:author="Gregory Fonseca" w:date="2020-05-29T21:29:00Z">
        <w:r w:rsidR="0075773B">
          <w:rPr>
            <w:rFonts w:ascii="Times New Roman" w:hAnsi="Times New Roman"/>
            <w:sz w:val="24"/>
            <w:szCs w:val="24"/>
          </w:rPr>
          <w:t>macrophage</w:t>
        </w:r>
        <w:r w:rsidR="0075773B" w:rsidRPr="004D6718">
          <w:rPr>
            <w:rFonts w:ascii="Times New Roman" w:hAnsi="Times New Roman"/>
            <w:sz w:val="24"/>
            <w:szCs w:val="24"/>
          </w:rPr>
          <w:t xml:space="preserve"> </w:t>
        </w:r>
      </w:ins>
      <w:r w:rsidR="00F619F9" w:rsidRPr="004D6718">
        <w:rPr>
          <w:rFonts w:ascii="Times New Roman" w:hAnsi="Times New Roman"/>
          <w:sz w:val="24"/>
          <w:szCs w:val="24"/>
        </w:rPr>
        <w:t>populations which contribute to inflamm-aging</w:t>
      </w:r>
      <w:r w:rsidR="00710FE9" w:rsidRPr="004D6718">
        <w:rPr>
          <w:rFonts w:ascii="Times New Roman" w:hAnsi="Times New Roman"/>
          <w:sz w:val="24"/>
          <w:szCs w:val="24"/>
        </w:rPr>
        <w:t xml:space="preserve"> and to </w:t>
      </w:r>
      <w:r w:rsidR="00FC3DD8" w:rsidRPr="004D6718">
        <w:rPr>
          <w:rFonts w:ascii="Times New Roman" w:hAnsi="Times New Roman"/>
          <w:sz w:val="24"/>
          <w:szCs w:val="24"/>
        </w:rPr>
        <w:t xml:space="preserve">epigenetically </w:t>
      </w:r>
      <w:r w:rsidR="00710FE9" w:rsidRPr="004D6718">
        <w:rPr>
          <w:rFonts w:ascii="Times New Roman" w:hAnsi="Times New Roman"/>
          <w:sz w:val="24"/>
          <w:szCs w:val="24"/>
        </w:rPr>
        <w:t xml:space="preserve">define </w:t>
      </w:r>
      <w:r w:rsidR="00FC3DD8" w:rsidRPr="004D6718">
        <w:rPr>
          <w:rFonts w:ascii="Times New Roman" w:hAnsi="Times New Roman"/>
          <w:sz w:val="24"/>
          <w:szCs w:val="24"/>
        </w:rPr>
        <w:t>changes in the</w:t>
      </w:r>
      <w:r w:rsidR="00710FE9" w:rsidRPr="004D6718">
        <w:rPr>
          <w:rFonts w:ascii="Times New Roman" w:hAnsi="Times New Roman"/>
          <w:sz w:val="24"/>
          <w:szCs w:val="24"/>
        </w:rPr>
        <w:t xml:space="preserve"> macrophage population of the lung</w:t>
      </w:r>
      <w:r w:rsidR="001B56CF" w:rsidRPr="004D6718">
        <w:rPr>
          <w:rFonts w:ascii="Times New Roman" w:hAnsi="Times New Roman"/>
          <w:sz w:val="24"/>
          <w:szCs w:val="24"/>
        </w:rPr>
        <w:t xml:space="preserve"> in mice and humans</w:t>
      </w:r>
      <w:r w:rsidR="00F619F9" w:rsidRPr="004D6718">
        <w:rPr>
          <w:rFonts w:ascii="Times New Roman" w:hAnsi="Times New Roman"/>
          <w:sz w:val="24"/>
          <w:szCs w:val="24"/>
        </w:rPr>
        <w:t xml:space="preserve">. </w:t>
      </w:r>
      <w:r w:rsidR="001B56CF" w:rsidRPr="004D6718">
        <w:rPr>
          <w:rFonts w:ascii="Times New Roman" w:hAnsi="Times New Roman"/>
          <w:sz w:val="24"/>
          <w:szCs w:val="24"/>
        </w:rPr>
        <w:t xml:space="preserve">We will also </w:t>
      </w:r>
      <w:r w:rsidR="00AA62F1" w:rsidRPr="004D6718">
        <w:rPr>
          <w:rFonts w:ascii="Times New Roman" w:hAnsi="Times New Roman"/>
          <w:sz w:val="24"/>
          <w:szCs w:val="24"/>
        </w:rPr>
        <w:t xml:space="preserve">describe similarities and differences between and within populations which may define </w:t>
      </w:r>
      <w:r w:rsidR="009D4713" w:rsidRPr="004D6718">
        <w:rPr>
          <w:rFonts w:ascii="Times New Roman" w:hAnsi="Times New Roman"/>
          <w:sz w:val="24"/>
          <w:szCs w:val="24"/>
        </w:rPr>
        <w:t>species specific differences for interpreting animal models and genetic variation</w:t>
      </w:r>
      <w:r w:rsidR="00072D79" w:rsidRPr="004D6718">
        <w:rPr>
          <w:rFonts w:ascii="Times New Roman" w:hAnsi="Times New Roman"/>
          <w:sz w:val="24"/>
          <w:szCs w:val="24"/>
        </w:rPr>
        <w:t xml:space="preserve"> which drives responses. </w:t>
      </w:r>
      <w:r w:rsidR="00F619F9" w:rsidRPr="004D6718">
        <w:rPr>
          <w:rFonts w:ascii="Times New Roman" w:hAnsi="Times New Roman"/>
          <w:sz w:val="24"/>
          <w:szCs w:val="24"/>
        </w:rPr>
        <w:t xml:space="preserve">The longer term goals are to define the </w:t>
      </w:r>
      <w:del w:id="183" w:author="Greg Fonseca" w:date="2020-05-25T14:55:00Z">
        <w:r w:rsidR="00845288" w:rsidRPr="004D6718" w:rsidDel="00931F34">
          <w:rPr>
            <w:rFonts w:ascii="Times New Roman" w:hAnsi="Times New Roman"/>
            <w:sz w:val="24"/>
            <w:szCs w:val="24"/>
          </w:rPr>
          <w:delText>trained immunity</w:delText>
        </w:r>
      </w:del>
      <w:ins w:id="184" w:author="Greg Fonseca" w:date="2020-05-25T14:56:00Z">
        <w:r w:rsidR="00931F34">
          <w:rPr>
            <w:rFonts w:ascii="Times New Roman" w:hAnsi="Times New Roman"/>
            <w:sz w:val="24"/>
            <w:szCs w:val="24"/>
          </w:rPr>
          <w:t>signaling environment</w:t>
        </w:r>
      </w:ins>
      <w:r w:rsidR="00845288" w:rsidRPr="004D6718">
        <w:rPr>
          <w:rFonts w:ascii="Times New Roman" w:hAnsi="Times New Roman"/>
          <w:sz w:val="24"/>
          <w:szCs w:val="24"/>
        </w:rPr>
        <w:t xml:space="preserve"> which modifies the </w:t>
      </w:r>
      <w:ins w:id="185" w:author="Gregory Fonseca" w:date="2020-05-29T21:30:00Z">
        <w:r w:rsidR="0075773B">
          <w:rPr>
            <w:rFonts w:ascii="Times New Roman" w:hAnsi="Times New Roman"/>
            <w:sz w:val="24"/>
            <w:szCs w:val="24"/>
          </w:rPr>
          <w:t xml:space="preserve">lung </w:t>
        </w:r>
      </w:ins>
      <w:del w:id="186" w:author="Greg Fonseca" w:date="2020-05-25T14:56:00Z">
        <w:r w:rsidR="00845288" w:rsidRPr="004D6718" w:rsidDel="00931F34">
          <w:rPr>
            <w:rFonts w:ascii="Times New Roman" w:hAnsi="Times New Roman"/>
            <w:sz w:val="24"/>
            <w:szCs w:val="24"/>
          </w:rPr>
          <w:delText>myeloid cells</w:delText>
        </w:r>
      </w:del>
      <w:ins w:id="187" w:author="Greg Fonseca" w:date="2020-05-25T14:56:00Z">
        <w:r w:rsidR="00931F34">
          <w:rPr>
            <w:rFonts w:ascii="Times New Roman" w:hAnsi="Times New Roman"/>
            <w:sz w:val="24"/>
            <w:szCs w:val="24"/>
          </w:rPr>
          <w:t>macrophages</w:t>
        </w:r>
      </w:ins>
      <w:r w:rsidR="00845288" w:rsidRPr="004D6718">
        <w:rPr>
          <w:rFonts w:ascii="Times New Roman" w:hAnsi="Times New Roman"/>
          <w:sz w:val="24"/>
          <w:szCs w:val="24"/>
        </w:rPr>
        <w:t xml:space="preserve"> </w:t>
      </w:r>
      <w:ins w:id="188" w:author="Gregory Fonseca" w:date="2020-05-29T21:30:00Z">
        <w:r w:rsidR="0075773B">
          <w:rPr>
            <w:rFonts w:ascii="Times New Roman" w:hAnsi="Times New Roman"/>
            <w:sz w:val="24"/>
            <w:szCs w:val="24"/>
          </w:rPr>
          <w:t xml:space="preserve">population </w:t>
        </w:r>
      </w:ins>
      <w:r w:rsidR="00845288" w:rsidRPr="004D6718">
        <w:rPr>
          <w:rFonts w:ascii="Times New Roman" w:hAnsi="Times New Roman"/>
          <w:sz w:val="24"/>
          <w:szCs w:val="24"/>
        </w:rPr>
        <w:t xml:space="preserve">to drive an altered </w:t>
      </w:r>
      <w:r w:rsidR="00E174FB" w:rsidRPr="004D6718">
        <w:rPr>
          <w:rFonts w:ascii="Times New Roman" w:hAnsi="Times New Roman"/>
          <w:sz w:val="24"/>
          <w:szCs w:val="24"/>
        </w:rPr>
        <w:t>homeostasis in the aging lung.</w:t>
      </w:r>
    </w:p>
    <w:p w14:paraId="0CF81786" w14:textId="24AB2F12" w:rsidR="00EA3240" w:rsidRPr="004D6718" w:rsidRDefault="00EA3240" w:rsidP="00CD46A4">
      <w:pPr>
        <w:spacing w:after="0" w:line="240" w:lineRule="auto"/>
        <w:ind w:right="59"/>
        <w:jc w:val="both"/>
        <w:rPr>
          <w:rFonts w:ascii="Times New Roman" w:hAnsi="Times New Roman"/>
          <w:sz w:val="24"/>
          <w:szCs w:val="24"/>
        </w:rPr>
      </w:pPr>
    </w:p>
    <w:p w14:paraId="563992A4" w14:textId="77777777" w:rsidR="00EA3240" w:rsidRPr="004D6718" w:rsidDel="0075773B" w:rsidRDefault="00EA3240" w:rsidP="00CD46A4">
      <w:pPr>
        <w:spacing w:after="0" w:line="240" w:lineRule="auto"/>
        <w:ind w:right="59"/>
        <w:jc w:val="both"/>
        <w:rPr>
          <w:del w:id="189" w:author="Gregory Fonseca" w:date="2020-05-29T21:34:00Z"/>
          <w:rFonts w:ascii="Times New Roman" w:hAnsi="Times New Roman"/>
          <w:sz w:val="24"/>
          <w:szCs w:val="24"/>
        </w:rPr>
      </w:pPr>
    </w:p>
    <w:p w14:paraId="60A76338" w14:textId="5C6B1813" w:rsidR="00BE2F95" w:rsidRPr="004D6718" w:rsidRDefault="00BE2F95" w:rsidP="00BE2F95">
      <w:pPr>
        <w:spacing w:after="0" w:line="240" w:lineRule="auto"/>
        <w:ind w:right="59"/>
        <w:jc w:val="both"/>
        <w:rPr>
          <w:ins w:id="190" w:author="Gregory Fonseca" w:date="2020-05-29T20:50:00Z"/>
          <w:rFonts w:ascii="Times New Roman" w:hAnsi="Times New Roman"/>
          <w:sz w:val="24"/>
          <w:szCs w:val="24"/>
        </w:rPr>
      </w:pPr>
      <w:ins w:id="191" w:author="Gregory Fonseca" w:date="2020-05-29T20:50:00Z">
        <w:r w:rsidRPr="007F3B2A">
          <w:rPr>
            <w:rFonts w:ascii="Times New Roman" w:hAnsi="Times New Roman"/>
            <w:i/>
            <w:sz w:val="24"/>
            <w:szCs w:val="24"/>
            <w:u w:val="single"/>
            <w:rPrChange w:id="192" w:author="Gregory Fonseca" w:date="2020-05-29T20:56:00Z">
              <w:rPr>
                <w:rFonts w:ascii="Times New Roman" w:hAnsi="Times New Roman"/>
                <w:i/>
                <w:sz w:val="24"/>
                <w:szCs w:val="24"/>
              </w:rPr>
            </w:rPrChange>
          </w:rPr>
          <w:t>Aim 2.</w:t>
        </w:r>
        <w:r w:rsidRPr="004D6718">
          <w:rPr>
            <w:rFonts w:ascii="Times New Roman" w:hAnsi="Times New Roman"/>
            <w:i/>
            <w:sz w:val="24"/>
            <w:szCs w:val="24"/>
          </w:rPr>
          <w:t xml:space="preserve"> </w:t>
        </w:r>
      </w:ins>
      <w:ins w:id="193" w:author="Gregory Fonseca" w:date="2020-05-31T15:37:00Z">
        <w:r w:rsidR="009F46D1" w:rsidRPr="009F46D1">
          <w:rPr>
            <w:rFonts w:ascii="Times New Roman" w:hAnsi="Times New Roman"/>
            <w:i/>
            <w:iCs/>
            <w:sz w:val="24"/>
            <w:szCs w:val="24"/>
            <w:rPrChange w:id="194" w:author="Gregory Fonseca" w:date="2020-05-31T15:37:00Z">
              <w:rPr>
                <w:rFonts w:ascii="Times New Roman" w:hAnsi="Times New Roman"/>
                <w:sz w:val="24"/>
                <w:szCs w:val="24"/>
              </w:rPr>
            </w:rPrChange>
          </w:rPr>
          <w:t>Describe the changes of lung macrophage and PBMC populations in IPF which are associated</w:t>
        </w:r>
        <w:r w:rsidR="009F46D1" w:rsidRPr="009F46D1" w:rsidDel="00253A9F">
          <w:rPr>
            <w:rFonts w:ascii="Times New Roman" w:hAnsi="Times New Roman"/>
            <w:i/>
            <w:iCs/>
            <w:sz w:val="24"/>
            <w:szCs w:val="24"/>
            <w:rPrChange w:id="195" w:author="Gregory Fonseca" w:date="2020-05-31T15:37:00Z">
              <w:rPr>
                <w:rFonts w:ascii="Times New Roman" w:hAnsi="Times New Roman"/>
                <w:sz w:val="24"/>
                <w:szCs w:val="24"/>
              </w:rPr>
            </w:rPrChange>
          </w:rPr>
          <w:t xml:space="preserve"> </w:t>
        </w:r>
        <w:r w:rsidR="009F46D1" w:rsidRPr="009F46D1">
          <w:rPr>
            <w:rFonts w:ascii="Times New Roman" w:hAnsi="Times New Roman"/>
            <w:i/>
            <w:iCs/>
            <w:sz w:val="24"/>
            <w:szCs w:val="24"/>
            <w:rPrChange w:id="196" w:author="Gregory Fonseca" w:date="2020-05-31T15:37:00Z">
              <w:rPr>
                <w:rFonts w:ascii="Times New Roman" w:hAnsi="Times New Roman"/>
                <w:sz w:val="24"/>
                <w:szCs w:val="24"/>
              </w:rPr>
            </w:rPrChange>
          </w:rPr>
          <w:t>with inflamm-aging</w:t>
        </w:r>
      </w:ins>
      <w:ins w:id="197" w:author="Gregory Fonseca" w:date="2020-05-29T20:50:00Z">
        <w:r w:rsidRPr="004D6718">
          <w:rPr>
            <w:rFonts w:ascii="Times New Roman" w:hAnsi="Times New Roman"/>
            <w:i/>
            <w:sz w:val="24"/>
            <w:szCs w:val="24"/>
          </w:rPr>
          <w:t xml:space="preserve">. </w:t>
        </w:r>
        <w:r w:rsidRPr="004D6718">
          <w:rPr>
            <w:rFonts w:ascii="Times New Roman" w:hAnsi="Times New Roman"/>
            <w:sz w:val="24"/>
            <w:szCs w:val="24"/>
          </w:rPr>
          <w:t>Macrophages are important adapters of immune modulation to inflammation and damage throughout the body. In the lung, macrophages maintain surfactant homeostasis, control environmental particulates and are important drivers of wound healing</w:t>
        </w:r>
        <w:r w:rsidRPr="004D6718">
          <w:rPr>
            <w:rFonts w:ascii="Times New Roman" w:hAnsi="Times New Roman"/>
            <w:sz w:val="24"/>
            <w:szCs w:val="24"/>
          </w:rPr>
          <w:fldChar w:fldCharType="begin" w:fldLock="1"/>
        </w:r>
        <w:r>
          <w:rPr>
            <w:rFonts w:ascii="Times New Roman" w:hAnsi="Times New Roman"/>
            <w:sz w:val="24"/>
            <w:szCs w:val="24"/>
          </w:rPr>
          <w:instrText>ADDIN CSL_CITATION {"citationItems":[{"id":"ITEM-1","itemData":{"DOI":"10.1186/s12931-018-0864-2","ISSN":"1465-993X","PMID":"30189872","abstract":"Idiopathic pulmonary fibrosis (IPF) is a prototype of lethal, chronic, progressive interstitial lung disease of unknown etiology. Over the past decade, macrophage has been recognized to play a significant role in IPF pathogenesis. Depending on the local microenvironments, macrophages can be polarized to either classically activated (M1) or alternatively activated (M2) phenotypes. In general, M1 macrophages are responsible for wound healing after alveolar epithelial injury, while M2 macrophages are designated to resolve wound healing processes or terminate inflammatory responses in the lung. IPF is a pathological consequence resulted from altered wound healing in response to persistent lung injury. In this review, we intend to summarize the current state of knowledge regarding the process of macrophage polarization and its mediators in the pathogenesis of pulmonary fibrosis. Our goal is to update the understanding of the mechanisms underlying the initiation and progression of IPF, and by which, we expect to provide help for developing effective therapeutic strategies in clinical settings.","author":[{"dropping-particle":"","family":"Zhang","given":"Lei","non-dropping-particle":"","parse-names":false,"suffix":""},{"dropping-particle":"","family":"Wang","given":"Yi","non-dropping-particle":"","parse-names":false,"suffix":""},{"dropping-particle":"","family":"Wu","given":"Guorao","non-dropping-particle":"","parse-names":false,"suffix":""},{"dropping-particle":"","family":"Xiong","given":"Weining","non-dropping-particle":"","parse-names":false,"suffix":""},{"dropping-particle":"","family":"Gu","given":"Weikuan","non-dropping-particle":"","parse-names":false,"suffix":""},{"dropping-particle":"","family":"Wang","given":"Cong-Yi","non-dropping-particle":"","parse-names":false,"suffix":""}],"container-title":"Respiratory Research","id":"ITEM-1","issue":"1","issued":{"date-parts":[["2018","12","6"]]},"page":"170","title":"Macrophages: friend or foe in idiopathic pulmonary fibrosis?","type":"article-journal","volume":"19"},"uris":["http://www.mendeley.com/documents/?uuid=1b5e34f2-5190-3722-a4a0-318a861d2aef"]},{"id":"ITEM-2","itemData":{"DOI":"10.1155/2018/5160794","ISSN":"2314-8861","PMID":"29854841","abstract":"&lt;p&gt;For a long time, investigations about the lung myeloid compartment have been mainly limited to the macrophages located within the airways, that is, the well-known alveolar macrophages specialized in recycling of surfactant molecules and removal of debris. However, a growing number of reports have highlighted the complexity of the lung myeloid compartment, which also encompass different subsets of dendritic cells, tissue monocytes, and nonalveolar macrophages, called interstitial macrophages (IM). Recent evidence supports that, in mice, IM perform important immune functions, including the maintenance of lung homeostasis and prevention of immune-mediated allergic airway inflammation. In this article, we describe lung IM from a historical perspective and we review current knowledge on their characteristics, ontogeny, and functions, mostly in rodents. Finally, we emphasize some important future challenges for the field.&lt;/p&gt;","author":[{"dropping-particle":"","family":"Schyns","given":"Joey","non-dropping-particle":"","parse-names":false,"suffix":""},{"dropping-particle":"","family":"Bureau","given":"Fabrice","non-dropping-particle":"","parse-names":false,"suffix":""},{"dropping-particle":"","family":"Marichal","given":"Thomas","non-dropping-particle":"","parse-names":false,"suffix":""}],"container-title":"Journal of Immunology Research","id":"ITEM-2","issued":{"date-parts":[["2018"]]},"page":"1-10","title":"Lung Interstitial Macrophages: Past, Present, and Future","type":"article-journal","volume":"2018"},"uris":["http://www.mendeley.com/documents/?uuid=80eda271-93f9-3e32-ba9a-ecc4087c7a57"]},{"id":"ITEM-3","itemData":{"DOI":"10.1016/j.biocel.2009.02.009","ISSN":"13572725","abstract":"Interstitial lung diseases (ILDs) comprise a group of lung disorders characterized by various levels of inflammation and fibrosis. The current understanding of the mechanisms underlying the development and progression of ILD strongly suggests a central role of the alveolar epithelium. Following injury, alveolar epithelial cells (AECs) may actively participate in the restoration of a normal alveolar architecture through a coordinated process of re-epithelialization, or in the development of fibrosis through a process known as epithelial-mesenchymal transition (EMT). Complex networks orchestrate EMT leading to changes in cell architecture and behaviour, loss of epithelial characteristics and gain of mesenchymal properties. In the lung, AECs themselves may serve as a source of fibroblasts and myofibroblasts by acquiring a mesenchymal phenotype. This review covers recent knowledge on the role of alveolar epithelium in the pathogenesis of ILD. The mechanisms underlying disease progression are discussed, with a main focus on the apoptotic pathway, the endoplasmic reticulum stress response and the developmental pathway. © 2009 Elsevier Ltd. All rights reserved.","author":[{"dropping-particle":"","family":"Corvol","given":"Harriet","non-dropping-particle":"","parse-names":false,"suffix":""},{"dropping-particle":"","family":"Flamein","given":"Florence","non-dropping-particle":"","parse-names":false,"suffix":""},{"dropping-particle":"","family":"Epaud","given":"Ralph","non-dropping-particle":"","parse-names":false,"suffix":""},{"dropping-particle":"","family":"Clement","given":"Annick","non-dropping-particle":"","parse-names":false,"suffix":""},{"dropping-particle":"","family":"Guillot","given":"Loic","non-dropping-particle":"","parse-names":false,"suffix":""}],"container-title":"International Journal of Biochemistry and Cell Biology","id":"ITEM-3","issue":"8-9","issued":{"date-parts":[["2009","8"]]},"page":"1643-1651","title":"Lung alveolar epithelium and interstitial lung disease","type":"article","volume":"41"},"uris":["http://www.mendeley.com/documents/?uuid=0ec7bced-db97-33dd-bf6a-dbab2c21f63d"]},{"id":"ITEM-4","itemData":{"DOI":"10.2147/COPD.S176122","ISSN":"1178-2005","PMID":"30349237","abstract":"COPD is characterized by chronic bronchitis, chronic airway obstruction, and emphysema, leading to a progressive and irreversible decline in lung function. Inflammation is central for the development of COPD. Chronic inflammation in COPD mainly involves the infiltration of neutrophils, macrophages, lymphocytes, and other inflammatory cells into the small airways. The contribution of resident airway structural cells to the inflammatory process is also important in COPD. Airway remodeling consists of detrimental changes in structural tissues and cells including airway wall thickening, epithelial metaplasia, goblet cell hypertrophy, and smooth muscle hyperplasia. Persistent airway inflammation might contribute to airway remodeling and small airway obstruction. However, the underlying mechanisms remain unclear. In this review, we will provide an overview of recent insights into the role of major immunoinflammatory cells in COPD airway remodeling.","author":[{"dropping-particle":"","family":"Wang","given":"Yujie","non-dropping-particle":"","parse-names":false,"suffix":""},{"dropping-particle":"","family":"Xu","given":"Jiayan","non-dropping-particle":"","parse-names":false,"suffix":""},{"dropping-particle":"","family":"Meng","given":"Yaqi","non-dropping-particle":"","parse-names":false,"suffix":""},{"dropping-particle":"","family":"Adcock","given":"Ian M","non-dropping-particle":"","parse-names":false,"suffix":""},{"dropping-particle":"","family":"Yao","given":"Xin","non-dropping-particle":"","parse-names":false,"suffix":""}],"container-title":"International Journal of Chronic Obstructive Pulmonary Disease","id":"ITEM-4","issued":{"date-parts":[["2018","10"]]},"page":"3341-3348","title":"Role of inflammatory cells in airway remodeling in COPD","type":"article-journal","volume":"Volume 13"},"uris":["http://www.mendeley.com/documents/?uuid=222717a8-91ee-315c-8ba5-aa42a0e259f5"]},{"id":"ITEM-5","itemData":{"DOI":"10.1038/s41598-017-07101-2","ISSN":"2045-2322","PMID":"28769058","abstract":"Lung macrophage subpopulations have been identified based on size. We investigated characteristics of small and large macrophages in the alveolar spaces and lung interstitium of COPD patients and controls. Alveolar and interstitial cells were isolated from lung resection tissue from 88 patients. Macrophage subpopulation cell-surface expression of immunological markers and phagocytic ability were assessed by flow cytometry. Inflammatory related gene expression was measured. Alveolar and interstitial macrophages had subpopulations of small and large macrophages based on size and granularity. Alveolar macrophages had similar numbers of small and large cells; interstitial macrophages were mainly small. Small macrophages expressed significantly higher cell surface HLA-DR, CD14, CD38 and CD36 and lower CD206 compared to large macrophages. Large alveolar macrophages showed lower marker expression in COPD current compared to ex-smokers. Small interstitial macrophages had the highest pro-inflammatory gene expression levels, while large alveolar macrophages had the lowest. Small alveolar macrophages had the highest phagocytic ability. Small alveolar macrophage CD206 expression was lower in COPD patients compared to smokers. COPD lung macrophages include distinct subpopulations; Small interstitial and small alveolar macrophages with more pro-inflammatory and phagocytic function respectively, and large alveolar macrophages with low pro-inflammatory and phagocytic ability.","author":[{"dropping-particle":"","family":"Dewhurst","given":"Jennifer A","non-dropping-particle":"","parse-names":false,"suffix":""},{"dropping-particle":"","family":"Lea","given":"Simon","non-dropping-particle":"","parse-names":false,"suffix":""},{"dropping-particle":"","family":"Hardaker","given":"Elizabeth","non-dropping-particle":"","parse-names":false,"suffix":""},{"dropping-particle":"V","family":"Dungwa","given":"Josiah","non-dropping-particle":"","parse-names":false,"suffix":""},{"dropping-particle":"","family":"Ravi","given":"Arjun K","non-dropping-particle":"","parse-names":false,"suffix":""},{"dropping-particle":"","family":"Singh","given":"Dave","non-dropping-particle":"","parse-names":false,"suffix":""}],"container-title":"Scientific reports","id":"ITEM-5","issue":"1","issued":{"date-parts":[["2017"]]},"page":"7143","title":"Characterisation of lung macrophage subpopulations in COPD patients and controls.","type":"article-journal","volume":"7"},"uris":["http://www.mendeley.com/documents/?uuid=696e000c-4840-31fa-a86a-d52595dd00df"]}],"mendeley":{"formattedCitation":"&lt;sup&gt;1,5,13,14,30&lt;/sup&gt;","plainTextFormattedCitation":"1,5,13,14,30","previouslyFormattedCitation":"&lt;sup&gt;1,5,13,14,30&lt;/sup&gt;"},"properties":{"noteIndex":0},"schema":"https://github.com/citation-style-language/schema/raw/master/csl-citation.json"}</w:instrText>
        </w:r>
        <w:r w:rsidRPr="004D6718">
          <w:rPr>
            <w:rFonts w:ascii="Times New Roman" w:hAnsi="Times New Roman"/>
            <w:sz w:val="24"/>
            <w:szCs w:val="24"/>
          </w:rPr>
          <w:fldChar w:fldCharType="separate"/>
        </w:r>
        <w:r w:rsidRPr="00A709C8">
          <w:rPr>
            <w:rFonts w:ascii="Times New Roman" w:hAnsi="Times New Roman"/>
            <w:noProof/>
            <w:sz w:val="24"/>
            <w:szCs w:val="24"/>
            <w:vertAlign w:val="superscript"/>
          </w:rPr>
          <w:t>1,5,13,14,30</w:t>
        </w:r>
        <w:r w:rsidRPr="004D6718">
          <w:rPr>
            <w:rFonts w:ascii="Times New Roman" w:hAnsi="Times New Roman"/>
            <w:sz w:val="24"/>
            <w:szCs w:val="24"/>
          </w:rPr>
          <w:fldChar w:fldCharType="end"/>
        </w:r>
        <w:r w:rsidRPr="004D6718">
          <w:rPr>
            <w:rFonts w:ascii="Times New Roman" w:hAnsi="Times New Roman"/>
            <w:sz w:val="24"/>
            <w:szCs w:val="24"/>
          </w:rPr>
          <w:t xml:space="preserve">. As such, macrophage involvement in the lung is paramount in the resolution of disease. </w:t>
        </w:r>
      </w:ins>
    </w:p>
    <w:p w14:paraId="109655EE" w14:textId="7C147539" w:rsidR="00BE2F95" w:rsidRPr="004D6718" w:rsidRDefault="00BE2F95" w:rsidP="00BE2F95">
      <w:pPr>
        <w:spacing w:after="0" w:line="240" w:lineRule="auto"/>
        <w:ind w:right="59"/>
        <w:jc w:val="both"/>
        <w:rPr>
          <w:ins w:id="198" w:author="Gregory Fonseca" w:date="2020-05-29T20:50:00Z"/>
          <w:rFonts w:ascii="Times New Roman" w:hAnsi="Times New Roman"/>
          <w:sz w:val="24"/>
          <w:szCs w:val="24"/>
        </w:rPr>
      </w:pPr>
      <w:ins w:id="199" w:author="Gregory Fonseca" w:date="2020-05-29T20:50:00Z">
        <w:r w:rsidRPr="004D6718">
          <w:rPr>
            <w:rFonts w:ascii="Times New Roman" w:hAnsi="Times New Roman"/>
            <w:sz w:val="24"/>
            <w:szCs w:val="24"/>
          </w:rPr>
          <w:tab/>
          <w:t>Within the lung, there are two populations of macrophages which can be differentiated by RNA expression patterns in single cell RNA sequencing and Siglec-F</w:t>
        </w:r>
        <w:r w:rsidRPr="00BE2F95">
          <w:rPr>
            <w:rFonts w:ascii="Times New Roman" w:hAnsi="Times New Roman"/>
            <w:sz w:val="24"/>
            <w:szCs w:val="24"/>
            <w:vertAlign w:val="superscript"/>
            <w:rPrChange w:id="200" w:author="Gregory Fonseca" w:date="2020-05-29T20:51:00Z">
              <w:rPr>
                <w:rFonts w:ascii="Times New Roman" w:hAnsi="Times New Roman"/>
                <w:sz w:val="24"/>
                <w:szCs w:val="24"/>
              </w:rPr>
            </w:rPrChange>
          </w:rPr>
          <w:t>high</w:t>
        </w:r>
      </w:ins>
      <w:ins w:id="201" w:author="Gregory Fonseca" w:date="2020-05-29T20:51:00Z">
        <w:r>
          <w:rPr>
            <w:rFonts w:ascii="Times New Roman" w:hAnsi="Times New Roman"/>
            <w:sz w:val="24"/>
            <w:szCs w:val="24"/>
          </w:rPr>
          <w:t>/</w:t>
        </w:r>
      </w:ins>
      <w:ins w:id="202" w:author="Gregory Fonseca" w:date="2020-05-29T20:50:00Z">
        <w:r w:rsidRPr="004D6718">
          <w:rPr>
            <w:rFonts w:ascii="Times New Roman" w:hAnsi="Times New Roman"/>
            <w:sz w:val="24"/>
            <w:szCs w:val="24"/>
          </w:rPr>
          <w:t>CDC11b</w:t>
        </w:r>
        <w:r w:rsidRPr="00BE2F95">
          <w:rPr>
            <w:rFonts w:ascii="Times New Roman" w:hAnsi="Times New Roman"/>
            <w:sz w:val="24"/>
            <w:szCs w:val="24"/>
            <w:vertAlign w:val="superscript"/>
            <w:rPrChange w:id="203" w:author="Gregory Fonseca" w:date="2020-05-29T20:51:00Z">
              <w:rPr>
                <w:rFonts w:ascii="Times New Roman" w:hAnsi="Times New Roman"/>
                <w:sz w:val="24"/>
                <w:szCs w:val="24"/>
              </w:rPr>
            </w:rPrChange>
          </w:rPr>
          <w:t>high</w:t>
        </w:r>
        <w:r w:rsidRPr="004D6718">
          <w:rPr>
            <w:rFonts w:ascii="Times New Roman" w:hAnsi="Times New Roman"/>
            <w:sz w:val="24"/>
            <w:szCs w:val="24"/>
          </w:rPr>
          <w:t xml:space="preserve"> staining by flow cytometry</w:t>
        </w:r>
        <w:r w:rsidRPr="004D6718">
          <w:rPr>
            <w:rFonts w:ascii="Times New Roman" w:hAnsi="Times New Roman"/>
            <w:sz w:val="24"/>
            <w:szCs w:val="24"/>
          </w:rPr>
          <w:fldChar w:fldCharType="begin" w:fldLock="1"/>
        </w:r>
        <w:r>
          <w:rPr>
            <w:rFonts w:ascii="Times New Roman" w:hAnsi="Times New Roman"/>
            <w:sz w:val="24"/>
            <w:szCs w:val="24"/>
          </w:rPr>
          <w:instrText>ADDIN CSL_CITATION {"citationItems":[{"id":"ITEM-1","itemData":{"DOI":"10.1165/rcmb.2017-0154OC","ISSN":"15354989","abstract":"Idiopathic pulmonary fibrosis is a progressive lung disease with complex pathophysiology and fatal prognosis. Macrophages (MF) contribute to the development of lung fibrosis; however, the underlying mechanisms and specific MF subsets involved remain unclear. During lung injury, two subsets of lung MF coexist: Siglec-Fhi resident alveolar MF and a mixed population of CD11bhi MF that primarily mature from immigrating monocytes. Using a novel inducible transgenic system driven by a fragment of the human CD68 promoter, we targeted deletion of the antiapoptotic protein cellular FADD-like IL-1b–converting enzyme–inhibitory protein (c-FLIP) to CD11bhi MF. Upon loss of c-FLIP, CD11bhi MF became susceptible to cell death. Using this system, we were able to show that eliminating CD11bhi MF present 7–14 days after bleomycin injury was sufficient to protect mice from fibrosis. RNA-seq analysis of lung MF present during this time showed that CD11bhi MF, but not Siglec-Fhi MF, expressed high levels of profibrotic chemokines and growth factors. Human MF from patients with idiopathic pulmonary fibrosis expressed many of the same profibrotic chemokines identified in murine CD11bhi MF. Elimination of monocyte-derived MF may help in the treatment of fibrosis. We identify c-FLIP and the associated extrinsic cell death program as a potential pathway through which these profibrotic MF may be pharmacologically targeted.","author":[{"dropping-particle":"","family":"McCubbrey","given":"Alexandra L.","non-dropping-particle":"","parse-names":false,"suffix":""},{"dropping-particle":"","family":"Barthel","given":"Lea","non-dropping-particle":"","parse-names":false,"suffix":""},{"dropping-particle":"","family":"Mohning","given":"Michael P.","non-dropping-particle":"","parse-names":false,"suffix":""},{"dropping-particle":"","family":"Redente","given":"Elizabeth F.","non-dropping-particle":"","parse-names":false,"suffix":""},{"dropping-particle":"","family":"Mould","given":"Kara J.","non-dropping-particle":"","parse-names":false,"suffix":""},{"dropping-particle":"","family":"Thomas","given":"Stacey M.","non-dropping-particle":"","parse-names":false,"suffix":""},{"dropping-particle":"","family":"Leach","given":"Sonia M.","non-dropping-particle":"","parse-names":false,"suffix":""},{"dropping-particle":"","family":"Danhorn","given":"Thomas","non-dropping-particle":"","parse-names":false,"suffix":""},{"dropping-particle":"","family":"Gibbings","given":"Sophie L.","non-dropping-particle":"","parse-names":false,"suffix":""},{"dropping-particle":"V.","family":"Jakubzick","given":"Claudia","non-dropping-particle":"","parse-names":false,"suffix":""},{"dropping-particle":"","family":"Henson","given":"Peter M.","non-dropping-particle":"","parse-names":false,"suffix":""},{"dropping-particle":"","family":"Janssen","given":"William J.","non-dropping-particle":"","parse-names":false,"suffix":""}],"container-title":"American Journal of Respiratory Cell and Molecular Biology","id":"ITEM-1","issue":"1","issued":{"date-parts":[["2018","1","1"]]},"page":"66-78","publisher":"American Thoracic Society","title":"Deletion of c-FLIP from CD11bhi macrophages prevents development of bleomycin-induced lung fibrosis","type":"article-journal","volume":"58"},"uris":["http://www.mendeley.com/documents/?uuid=a1a3364e-82fd-32ba-b9f5-4f8404900ea0"]},{"id":"ITEM-2","itemData":{"DOI":"10.1164/rccm.201712-2410OC","ISSN":"15354970","abstract":"Rationale: The contributions of diverse cell populations in the human lung to pulmonary fibrosis pathogenesis are poorly understood. Single-cell RNA sequencing can reveal changes within individual cell populations during pulmonary fibrosis that are important for disease pathogenesis. Objectives: To determine whether single-cell RNA sequencing can reveal disease-related heterogeneity within alveolar macrophages, epithelial cells, or other cell types in lung tissue from subjects with pulmonary fibrosis compared with control subjects. Methods: We performed single-cell RNA sequencing on lung tissue obtained from eight transplant donors and eight recipients with pulmonary fibrosis and on one bronchoscopic cryobiospy sample from a patient with idiopathic pulmonary fibrosis. We validated these data using in situ RNA hybridization, immunohistochemistry, and bulk RNA-sequencing on flow-sorted cells from 22 additional subjects. Measurements and Main Results: We identified a distinct, nove population of profibrotic alveolar macrophages exclusively in patients with fibrosis. Within epithelial cells, the expression of genes involved in Wnt secretion and response was restricted to nonoverlapping cells. We identified rare cell populations including airway stem cells and senescent cells emerging during pulmonary fibrosis. We developed a web-based tool to explore these data. Conclusions: We generated a single-cell atlas of pulmonary fibrosis. Using this atlas, we demonstrated heterogeneity within alveolar macrophages and epithelial cells from subjects with pulmonary fibrosis. These results support the feasibility of discovery-based approaches using next-generation sequencing technologies to identify signaling pathways for targeting in the development of personalized therapies for patients with pulmonary fibrosis.","author":[{"dropping-particle":"","family":"Reyfman","given":"Paul A.","non-dropping-particle":"","parse-names":false,"suffix":""},{"dropping-particle":"","family":"Walter","given":"James M.","non-dropping-particle":"","parse-names":false,"suffix":""},{"dropping-particle":"","family":"Joshi","given":"Nikita","non-dropping-particle":"","parse-names":false,"suffix":""},{"dropping-particle":"","family":"Anekalla","given":"Kishore R.","non-dropping-particle":"","parse-names":false,"suffix":""},{"dropping-particle":"","family":"McQuattie-Pimentel","given":"Alexandra C.","non-dropping-particle":"","parse-names":false,"suffix":""},{"dropping-particle":"","family":"Chiu","given":"Stephen","non-dropping-particle":"","parse-names":false,"suffix":""},{"dropping-particle":"","family":"Fernandez","given":"Ramiro","non-dropping-particle":"","parse-names":false,"suffix":""},{"dropping-particle":"","family":"Akbarpour","given":"Mahzad","non-dropping-particle":"","parse-names":false,"suffix":""},{"dropping-particle":"","family":"Chen","given":"Ching I.","non-dropping-particle":"","parse-names":false,"suffix":""},{"dropping-particle":"","family":"Ren","given":"Ziyou","non-dropping-particle":"","parse-names":false,"suffix":""},{"dropping-particle":"","family":"Verma","given":"Rohan","non-dropping-particle":"","parse-names":false,"suffix":""},{"dropping-particle":"","family":"Abdala-Valencia","given":"Hiam","non-dropping-particle":"","parse-names":false,"suffix":""},{"dropping-particle":"","family":"Nam","given":"Kiwon","non-dropping-particle":"","parse-names":false,"suffix":""},{"dropping-particle":"","family":"Chi","given":"Monica","non-dropping-particle":"","parse-names":false,"suffix":""},{"dropping-particle":"","family":"Han","given":"Seung Hye","non-dropping-particle":"","parse-names":false,"suffix":""},{"dropping-particle":"","family":"Gonzalez-Gonzalez","given":"Francisco J.","non-dropping-particle":"","parse-names":false,"suffix":""},{"dropping-particle":"","family":"Soberanes","given":"Saul","non-dropping-particle":"","parse-names":false,"suffix":""},{"dropping-particle":"","family":"Watanabe","given":"Satoshi","non-dropping-particle":"","parse-names":false,"suffix":""},{"dropping-particle":"","family":"Williams","given":"Kinola J.N.","non-dropping-particle":"","parse-names":false,"suffix":""},{"dropping-particle":"","family":"Flozak","given":"Annette S.","non-dropping-particle":"","parse-names":false,"suffix":""},{"dropping-particle":"","family":"Nicholson","given":"Trevor T.","non-dropping-particle":"","parse-names":false,"suffix":""},{"dropping-particle":"","family":"Morgan","given":"Vince K.","non-dropping-particle":"","parse-names":false,"suffix":""},{"dropping-particle":"","family":"Winter","given":"Deborah R.","non-dropping-particle":"","parse-names":false,"suffix":""},{"dropping-particle":"","family":"Hinchcliff","given":"Monique","non-dropping-particle":"","parse-names":false,"suffix":""},{"dropping-particle":"","family":"Hrusch","given":"Cara L.","non-dropping-particle":"","parse-names":false,"suffix":""},{"dropping-particle":"","family":"Guzy","given":"Robert D.","non-dropping-particle":"","parse-names":false,"suffix":""},{"dropping-particle":"","family":"Bonham","given":"Catherine A.","non-dropping-particle":"","parse-names":false,"suffix":""},{"dropping-particle":"","family":"Sperling","given":"Anne I.","non-dropping-particle":"","parse-names":false,"suffix":""},{"dropping-particle":"","family":"Bag","given":"Remzi","non-dropping-particle":"","parse-names":false,"suffix":""},{"dropping-particle":"","family":"Hamanaka","given":"Robert B.","non-dropping-particle":"","parse-names":false,"suffix":""},{"dropping-particle":"","family":"Mutlu","given":"Gökhan M.","non-dropping-particle":"","parse-names":false,"suffix":""},{"dropping-particle":"V.","family":"Yeldandi","given":"Anjana","non-dropping-particle":"","parse-names":false,"suffix":""},{"dropping-particle":"","family":"Marshall","given":"Stacy A.","non-dropping-particle":"","parse-names":false,"suffix":""},{"dropping-particle":"","family":"Shilatifard","given":"Ali","non-dropping-particle":"","parse-names":false,"suffix":""},{"dropping-particle":"","family":"Amaral","given":"Luis A.N.","non-dropping-particle":"","parse-names":false,"suffix":""},{"dropping-particle":"","family":"Perlman","given":"Harris","non-dropping-particle":"","parse-names":false,"suffix":""},{"dropping-particle":"","family":"Sznajder","given":"Jacob I.","non-dropping-particle":"","parse-names":false,"suffix":""},{"dropping-particle":"","family":"Christine Argento","given":"A.","non-dropping-particle":"","parse-names":false,"suffix":""},{"dropping-particle":"","family":"Gillespie","given":"Colin T.","non-dropping-particle":"","parse-names":false,"suffix":""},{"dropping-particle":"","family":"Dematte","given":"Jane","non-dropping-particle":"","parse-names":false,"suffix":""},{"dropping-particle":"","family":"Jain","given":"Manu","non-dropping-particle":"","parse-names":false,"suffix":""},{"dropping-particle":"","family":"Singer","given":"Benjamin D.","non-dropping-particle":"","parse-names":false,"suffix":""},{"dropping-particle":"","family":"Ridge","given":"Karen M.","non-dropping-particle":"","parse-names":false,"suffix":""},{"dropping-particle":"","family":"Lam","given":"Anna P.","non-dropping-particle":"","parse-names":false,"suffix":""},{"dropping-particle":"","family":"Bharat","given":"Ankit","non-dropping-particle":"","parse-names":false,"suffix":""},{"dropping-particle":"","family":"Bhorade","given":"Sangeeta M.","non-dropping-particle":"","parse-names":false,"suffix":""},{"dropping-particle":"","family":"Gottardi","given":"Cara J.","non-dropping-particle":"","parse-names":false,"suffix":""},{"dropping-particle":"","family":"Scott Budinger","given":"G. R.","non-dropping-particle":"","parse-names":false,"suffix":""},{"dropping-particle":"V.","family":"Misharin","given":"Alexander","non-dropping-particle":"","parse-names":false,"suffix":""}],"container-title":"American Journal of Respiratory and Critical Care Medicine","id":"ITEM-2","issue":"12","issued":{"date-parts":[["2019","6","15"]]},"page":"1517-1536","publisher":"American Thoracic Society","title":"Single-cell transcriptomic analysis of human lung provides insights into the pathobiology of pulmonary fibrosis","type":"article-journal","volume":"199"},"uris":["http://www.mendeley.com/documents/?uuid=9d71a7e9-f676-3da9-a2bf-a7e5875d4a9c"]},{"id":"ITEM-3","itemData":{"DOI":"10.1172/JCI125366","ISSN":"15588238","PMID":"31135379","abstract":"Idiopathic pulmonary fibrosis (IPF) is a deadly disease with limited therapies. Tissue fibrosis is associated with type 2 immune response, although the causal contribution of immune cells is not defined. The AP-1 transcription factor Fra-2 is upregulated in IPF lung sections, and Fra-2 transgenic mice (Fra-2Tg) exhibit spontaneous lung fibrosis. Here, we show that bleomycin-induced lung fibrosis is attenuated upon myeloid inactivation of Fra-2 and aggravated in Fra-2Tg bone marrow chimeras. Type VI collagen (ColVI), a Fra-2 transcriptional target, is upregulated in 3 lung fibrosis models, and macrophages promote myofibroblast activation in vitro in a ColVI- and Fra-2–dependent manner. Fra-2 or ColVI inactivation does not affect macrophage recruitment and alternative activation, suggesting that Fra-2/ColVI specifically controls the paracrine profibrotic activity of macrophages. Importantly, ColVI-KO mice and ColVI-KO bone marrow chimeras are protected from bleomycin-induced lung fibrosis. Therapeutic administration of a Fra-2/AP-1 inhibitor reduces ColVI expression and ameliorates fibrosis in Fra-2Tg mice and in the bleomycin model. Finally, Fra-2 and ColVI positively correlate in IPF patient samples and colocalize in lung macrophages. Therefore, the Fra-2/ColVI profibrotic axis is a promising biomarker and therapeutic target for lung fibrosis and possibly other fibrotic diseases.","author":[{"dropping-particle":"","family":"Ucero","given":"Alvaro C.","non-dropping-particle":"","parse-names":false,"suffix":""},{"dropping-particle":"","family":"Bakiri","given":"Latifa","non-dropping-particle":"","parse-names":false,"suffix":""},{"dropping-particle":"","family":"Roediger","given":"Ben","non-dropping-particle":"","parse-names":false,"suffix":""},{"dropping-particle":"","family":"Suzuki","given":"Masakatsu","non-dropping-particle":"","parse-names":false,"suffix":""},{"dropping-particle":"","family":"Jimenez","given":"Maria","non-dropping-particle":"","parse-names":false,"suffix":""},{"dropping-particle":"","family":"Mandal","given":"Pratyusha","non-dropping-particle":"","parse-names":false,"suffix":""},{"dropping-particle":"","family":"Braghetta","given":"Paola","non-dropping-particle":"","parse-names":false,"suffix":""},{"dropping-particle":"","family":"Bonaldo","given":"Paolo","non-dropping-particle":"","parse-names":false,"suffix":""},{"dropping-particle":"","family":"Paz-Ares","given":"Luis","non-dropping-particle":"","parse-names":false,"suffix":""},{"dropping-particle":"","family":"Fustero-Torre","given":"Coral","non-dropping-particle":"","parse-names":false,"suffix":""},{"dropping-particle":"","family":"Ximenez-Embun","given":"Pilar","non-dropping-particle":"","parse-names":false,"suffix":""},{"dropping-particle":"","family":"Hernandez","given":"Ana Isabel","non-dropping-particle":"","parse-names":false,"suffix":""},{"dropping-particle":"","family":"Megias","given":"Diego","non-dropping-particle":"","parse-names":false,"suffix":""},{"dropping-particle":"","family":"Wagner","given":"Erwin F.","non-dropping-particle":"","parse-names":false,"suffix":""}],"container-title":"Journal of Clinical Investigation","id":"ITEM-3","issue":"8","issued":{"date-parts":[["2019","8","1"]]},"page":"3293-3309","publisher":"American Society for Clinical Investigation","title":"Fra-2–expressing macrophages promote lung fibrosis","type":"article-journal","volume":"129"},"uris":["http://www.mendeley.com/documents/?uuid=15f57efa-263d-3ae8-b633-89a33f3636bb"]}],"mendeley":{"formattedCitation":"&lt;sup&gt;20,21,24&lt;/sup&gt;","plainTextFormattedCitation":"20,21,24","previouslyFormattedCitation":"&lt;sup&gt;20,21,24&lt;/sup&gt;"},"properties":{"noteIndex":0},"schema":"https://github.com/citation-style-language/schema/raw/master/csl-citation.json"}</w:instrText>
        </w:r>
        <w:r w:rsidRPr="004D6718">
          <w:rPr>
            <w:rFonts w:ascii="Times New Roman" w:hAnsi="Times New Roman"/>
            <w:sz w:val="24"/>
            <w:szCs w:val="24"/>
          </w:rPr>
          <w:fldChar w:fldCharType="separate"/>
        </w:r>
        <w:r w:rsidRPr="004D6718">
          <w:rPr>
            <w:rFonts w:ascii="Times New Roman" w:hAnsi="Times New Roman"/>
            <w:noProof/>
            <w:sz w:val="24"/>
            <w:szCs w:val="24"/>
            <w:vertAlign w:val="superscript"/>
          </w:rPr>
          <w:t>20,21,24</w:t>
        </w:r>
        <w:r w:rsidRPr="004D6718">
          <w:rPr>
            <w:rFonts w:ascii="Times New Roman" w:hAnsi="Times New Roman"/>
            <w:sz w:val="24"/>
            <w:szCs w:val="24"/>
          </w:rPr>
          <w:fldChar w:fldCharType="end"/>
        </w:r>
        <w:r w:rsidRPr="004D6718">
          <w:rPr>
            <w:rFonts w:ascii="Times New Roman" w:hAnsi="Times New Roman"/>
            <w:sz w:val="24"/>
            <w:szCs w:val="24"/>
          </w:rPr>
          <w:t>. Previous work in mice suggest that a shift in the macrophage population from predominantly AMs to IMs exacerbates the signals which lead to damage and fibrosis</w:t>
        </w:r>
        <w:r w:rsidRPr="004D6718">
          <w:rPr>
            <w:rFonts w:ascii="Times New Roman" w:hAnsi="Times New Roman"/>
            <w:sz w:val="24"/>
            <w:szCs w:val="24"/>
          </w:rPr>
          <w:fldChar w:fldCharType="begin" w:fldLock="1"/>
        </w:r>
        <w:r>
          <w:rPr>
            <w:rFonts w:ascii="Times New Roman" w:hAnsi="Times New Roman"/>
            <w:sz w:val="24"/>
            <w:szCs w:val="24"/>
          </w:rPr>
          <w:instrText>ADDIN CSL_CITATION {"citationItems":[{"id":"ITEM-1","itemData":{"DOI":"10.1165/rcmb.2017-0154OC","ISSN":"15354989","abstract":"Idiopathic pulmonary fibrosis is a progressive lung disease with complex pathophysiology and fatal prognosis. Macrophages (MF) contribute to the development of lung fibrosis; however, the underlying mechanisms and specific MF subsets involved remain unclear. During lung injury, two subsets of lung MF coexist: Siglec-Fhi resident alveolar MF and a mixed population of CD11bhi MF that primarily mature from immigrating monocytes. Using a novel inducible transgenic system driven by a fragment of the human CD68 promoter, we targeted deletion of the antiapoptotic protein cellular FADD-like IL-1b–converting enzyme–inhibitory protein (c-FLIP) to CD11bhi MF. Upon loss of c-FLIP, CD11bhi MF became susceptible to cell death. Using this system, we were able to show that eliminating CD11bhi MF present 7–14 days after bleomycin injury was sufficient to protect mice from fibrosis. RNA-seq analysis of lung MF present during this time showed that CD11bhi MF, but not Siglec-Fhi MF, expressed high levels of profibrotic chemokines and growth factors. Human MF from patients with idiopathic pulmonary fibrosis expressed many of the same profibrotic chemokines identified in murine CD11bhi MF. Elimination of monocyte-derived MF may help in the treatment of fibrosis. We identify c-FLIP and the associated extrinsic cell death program as a potential pathway through which these profibrotic MF may be pharmacologically targeted.","author":[{"dropping-particle":"","family":"McCubbrey","given":"Alexandra L.","non-dropping-particle":"","parse-names":false,"suffix":""},{"dropping-particle":"","family":"Barthel","given":"Lea","non-dropping-particle":"","parse-names":false,"suffix":""},{"dropping-particle":"","family":"Mohning","given":"Michael P.","non-dropping-particle":"","parse-names":false,"suffix":""},{"dropping-particle":"","family":"Redente","given":"Elizabeth F.","non-dropping-particle":"","parse-names":false,"suffix":""},{"dropping-particle":"","family":"Mould","given":"Kara J.","non-dropping-particle":"","parse-names":false,"suffix":""},{"dropping-particle":"","family":"Thomas","given":"Stacey M.","non-dropping-particle":"","parse-names":false,"suffix":""},{"dropping-particle":"","family":"Leach","given":"Sonia M.","non-dropping-particle":"","parse-names":false,"suffix":""},{"dropping-particle":"","family":"Danhorn","given":"Thomas","non-dropping-particle":"","parse-names":false,"suffix":""},{"dropping-particle":"","family":"Gibbings","given":"Sophie L.","non-dropping-particle":"","parse-names":false,"suffix":""},{"dropping-particle":"V.","family":"Jakubzick","given":"Claudia","non-dropping-particle":"","parse-names":false,"suffix":""},{"dropping-particle":"","family":"Henson","given":"Peter M.","non-dropping-particle":"","parse-names":false,"suffix":""},{"dropping-particle":"","family":"Janssen","given":"William J.","non-dropping-particle":"","parse-names":false,"suffix":""}],"container-title":"American Journal of Respiratory Cell and Molecular Biology","id":"ITEM-1","issue":"1","issued":{"date-parts":[["2018","1","1"]]},"page":"66-78","publisher":"American Thoracic Society","title":"Deletion of c-FLIP from CD11bhi macrophages prevents development of bleomycin-induced lung fibrosis","type":"article-journal","volume":"58"},"uris":["http://www.mendeley.com/documents/?uuid=a1a3364e-82fd-32ba-b9f5-4f8404900ea0"]},{"id":"ITEM-2","itemData":{"DOI":"10.1183/23120541.00117-2019","abstract":"Idiopathic pulmonary fibrosis (IPF), the scarring of lung parenchyma resulting in the loss of lung function, remains a fatal disease with a significant unmet medical need. Patients with severe IPF often develop acute exacerbations resulting in the rapid deterioration of lung function, requiring transplantation. Understanding the pathophysiological mechanisms contributing to IPF is key to develop novel therapeutic approaches for end-stage disease. We report here RNA-sequencing analyses of lung tissues from a cohort of patients with transplant-stage IPF (n=36), compared with acute lung injury (ALI) (n=11) and nondisease controls (n=19), that reveal a robust gene expression signature unique to end-stage IPF. In addition to extracellular matrix remodelling pathways, we identified pathways associated with T-cell infiltration/activation, tumour development, and cholesterol homeostasis, as well as novel alternatively spliced transcripts that are differentially regulated in the advanced IPF lung versus ALI or nondisease controls. Additionally, we show a subset of genes that are correlated with percent predicted forced vital capacity and could reflect disease severity. Our results establish a robust transcriptomic fingerprint of an advanced IPF lung that is distinct from previously reported microarray signatures of moderate, stable or progressive IPF and identifies hitherto unknown candidate targets and pathways for therapeutic intervention in late-stage IPF as well as biomarkers to characterise disease progression and enable patient stratification.","author":[{"dropping-particle":"","family":"Sivakumar","given":"Pitchumani","non-dropping-particle":"","parse-names":false,"suffix":""},{"dropping-particle":"","family":"Thompson","given":"John Ryan","non-dropping-particle":"","parse-names":false,"suffix":""},{"dropping-particle":"","family":"Ammar","given":"Ron","non-dropping-particle":"","parse-names":false,"suffix":""},{"dropping-particle":"","family":"Porteous","given":"Mary","non-dropping-particle":"","parse-names":false,"suffix":""},{"dropping-particle":"","family":"McCoubrey","given":"Carly","non-dropping-particle":"","parse-names":false,"suffix":""},{"dropping-particle":"","family":"Cantu","given":"Edward","non-dropping-particle":"","parse-names":false,"suffix":""},{"dropping-particle":"","family":"Ravi","given":"Kandasamy","non-dropping-particle":"","parse-names":false,"suffix":""},{"dropping-particle":"","family":"Zhang","given":"Yan","non-dropping-particle":"","parse-names":false,"suffix":""},{"dropping-particle":"","family":"Luo","given":"Yi","non-dropping-particle":"","parse-names":false,"suffix":""},{"dropping-particle":"","family":"Streltsov","given":"Denis","non-dropping-particle":"","parse-names":false,"suffix":""},{"dropping-particle":"","family":"Beers","given":"Michael F.","non-dropping-particle":"","parse-names":false,"suffix":""},{"dropping-particle":"","family":"Jarai","given":"Gabor","non-dropping-particle":"","parse-names":false,"suffix":""},{"dropping-particle":"","family":"Christie","given":"Jason D.","non-dropping-particle":"","parse-names":false,"suffix":""}],"container-title":"ERJ Open Research","id":"ITEM-2","issue":"3","issued":{"date-parts":[["2019","7"]]},"page":"00117-2019","publisher":"European Respiratory Society (ERS)","title":"RNA sequencing of transplant-stage idiopathic pulmonary fibrosis lung reveals unique pathway regulation","type":"article-journal","volume":"5"},"uris":["http://www.mendeley.com/documents/?uuid=566b497d-76b3-3517-95b2-66bda6eda3df"]},{"id":"ITEM-3","itemData":{"DOI":"10.1172/JCI125366","ISSN":"15588238","PMID":"31135379","abstract":"Idiopathic pulmonary fibrosis (IPF) is a deadly disease with limited therapies. Tissue fibrosis is associated with type 2 immune response, although the causal contribution of immune cells is not defined. The AP-1 transcription factor Fra-2 is upregulated in IPF lung sections, and Fra-2 transgenic mice (Fra-2Tg) exhibit spontaneous lung fibrosis. Here, we show that bleomycin-induced lung fibrosis is attenuated upon myeloid inactivation of Fra-2 and aggravated in Fra-2Tg bone marrow chimeras. Type VI collagen (ColVI), a Fra-2 transcriptional target, is upregulated in 3 lung fibrosis models, and macrophages promote myofibroblast activation in vitro in a ColVI- and Fra-2–dependent manner. Fra-2 or ColVI inactivation does not affect macrophage recruitment and alternative activation, suggesting that Fra-2/ColVI specifically controls the paracrine profibrotic activity of macrophages. Importantly, ColVI-KO mice and ColVI-KO bone marrow chimeras are protected from bleomycin-induced lung fibrosis. Therapeutic administration of a Fra-2/AP-1 inhibitor reduces ColVI expression and ameliorates fibrosis in Fra-2Tg mice and in the bleomycin model. Finally, Fra-2 and ColVI positively correlate in IPF patient samples and colocalize in lung macrophages. Therefore, the Fra-2/ColVI profibrotic axis is a promising biomarker and therapeutic target for lung fibrosis and possibly other fibrotic diseases.","author":[{"dropping-particle":"","family":"Ucero","given":"Alvaro C.","non-dropping-particle":"","parse-names":false,"suffix":""},{"dropping-particle":"","family":"Bakiri","given":"Latifa","non-dropping-particle":"","parse-names":false,"suffix":""},{"dropping-particle":"","family":"Roediger","given":"Ben","non-dropping-particle":"","parse-names":false,"suffix":""},{"dropping-particle":"","family":"Suzuki","given":"Masakatsu","non-dropping-particle":"","parse-names":false,"suffix":""},{"dropping-particle":"","family":"Jimenez","given":"Maria","non-dropping-particle":"","parse-names":false,"suffix":""},{"dropping-particle":"","family":"Mandal","given":"Pratyusha","non-dropping-particle":"","parse-names":false,"suffix":""},{"dropping-particle":"","family":"Braghetta","given":"Paola","non-dropping-particle":"","parse-names":false,"suffix":""},{"dropping-particle":"","family":"Bonaldo","given":"Paolo","non-dropping-particle":"","parse-names":false,"suffix":""},{"dropping-particle":"","family":"Paz-Ares","given":"Luis","non-dropping-particle":"","parse-names":false,"suffix":""},{"dropping-particle":"","family":"Fustero-Torre","given":"Coral","non-dropping-particle":"","parse-names":false,"suffix":""},{"dropping-particle":"","family":"Ximenez-Embun","given":"Pilar","non-dropping-particle":"","parse-names":false,"suffix":""},{"dropping-particle":"","family":"Hernandez","given":"Ana Isabel","non-dropping-particle":"","parse-names":false,"suffix":""},{"dropping-particle":"","family":"Megias","given":"Diego","non-dropping-particle":"","parse-names":false,"suffix":""},{"dropping-particle":"","family":"Wagner","given":"Erwin F.","non-dropping-particle":"","parse-names":false,"suffix":""}],"container-title":"Journal of Clinical Investigation","id":"ITEM-3","issue":"8","issued":{"date-parts":[["2019","8","1"]]},"page":"3293-3309","publisher":"American Society for Clinical Investigation","title":"Fra-2–expressing macrophages promote lung fibrosis","type":"article-journal","volume":"129"},"uris":["http://www.mendeley.com/documents/?uuid=15f57efa-263d-3ae8-b633-89a33f3636bb"]},{"id":"ITEM-4","itemData":{"DOI":"10.1165/rcmb.2019-0070OC","ISSN":"1535-4989","PMID":"31162951","abstract":"Idiopathic pulmonary fibrosis (IPF) is a chronic, progressive lung disorder and lacks effective treatments because of unclear mechanisms. Aberrant function of alveolar macrophages is directly linked to pulmonary fibrosis. Here, we show TIM-3 (T-cell immunoglobulin domain and mucin domain-3), a key regulator of macrophage function, aggravates pulmonary fibrosis. TIM-3 mRNA of patients with IPF was analyzed based on the Gene Expression Omnibus and Array Express databases. Lung pathology and profibrotic molecules were assessed in a bleomycin (BLM)-induced pulmonary fibrosis model using wild-type (WT) and TIM-3 transgenic (TIM-3-TG) mice. Macrophage cells, RAW264.7, were then applied to investigate the effect of macrophage TIM-3 under BLM exposure in vitro. Macrophage depletion and adoptive-transfer experiments were finally performed to examine lung morphology and profibrotic molecules. TIM-3 expression was increased both in patients with IPF and in our BLM-induced mouse model. TIM-3-TG mice developed more serious pathological changes in lung tissue and higher expressions of TGF-β1 (transforming growth factor-β1) and IL-10 than WT mice. After BLM treatment, TGF-β1 and IL-10 expression was significantly decreased in RAW264.7 cells after TIM-3 knock-out, whereas it was increased in TIM-3-TG peritoneal macrophages. The scores of pulmonary fibrosis in WT and TIM-3-TG mice were significantly reduced, and there was no difference between them after macrophage depletion. Furthermore, WT mice receiving adoptive macrophages from TIM-3-TG mice also had more serious lung fibrosis and increased expression of TGF-β1 and IL-10 than those receiving macrophages from WT mice. Our findings revealed that overexpressed TIM-3 in alveolar macrophages aggravated pulmonary fibrosis.","author":[{"dropping-particle":"","family":"Wang","given":"Yu","non-dropping-particle":"","parse-names":false,"suffix":""},{"dropping-particle":"","family":"Kuai","given":"Qiyuan","non-dropping-particle":"","parse-names":false,"suffix":""},{"dropping-particle":"","family":"Gao","given":"Fenghua","non-dropping-particle":"","parse-names":false,"suffix":""},{"dropping-particle":"","family":"Wang","given":"Yanbing","non-dropping-particle":"","parse-names":false,"suffix":""},{"dropping-particle":"","family":"He","given":"Min","non-dropping-particle":"","parse-names":false,"suffix":""},{"dropping-particle":"","family":"Zhou","given":"Hong","non-dropping-particle":"","parse-names":false,"suffix":""},{"dropping-particle":"","family":"Han","given":"Gencheng","non-dropping-particle":"","parse-names":false,"suffix":""},{"dropping-particle":"","family":"Jiang","given":"Xingwei","non-dropping-particle":"","parse-names":false,"suffix":""},{"dropping-particle":"","family":"Ren","given":"Suping","non-dropping-particle":"","parse-names":false,"suffix":""},{"dropping-particle":"","family":"Yu","given":"Qun","non-dropping-particle":"","parse-names":false,"suffix":""}],"container-title":"American journal of respiratory cell and molecular biology","id":"ITEM-4","issue":"6","issued":{"date-parts":[["2019","12"]]},"page":"727-736","title":"Overexpression of TIM-3 in Macrophages Aggravates Pathogenesis of Pulmonary Fibrosis in Mice.","type":"article-journal","volume":"61"},"uris":["http://www.mendeley.com/documents/?uuid=d4f1b4b0-41d2-3b2a-b06b-efa21050fe6b"]}],"mendeley":{"formattedCitation":"&lt;sup&gt;20,21,31,32&lt;/sup&gt;","plainTextFormattedCitation":"20,21,31,32","previouslyFormattedCitation":"&lt;sup&gt;20,21,31,32&lt;/sup&gt;"},"properties":{"noteIndex":0},"schema":"https://github.com/citation-style-language/schema/raw/master/csl-citation.json"}</w:instrText>
        </w:r>
        <w:r w:rsidRPr="004D6718">
          <w:rPr>
            <w:rFonts w:ascii="Times New Roman" w:hAnsi="Times New Roman"/>
            <w:sz w:val="24"/>
            <w:szCs w:val="24"/>
          </w:rPr>
          <w:fldChar w:fldCharType="separate"/>
        </w:r>
        <w:r w:rsidRPr="00A709C8">
          <w:rPr>
            <w:rFonts w:ascii="Times New Roman" w:hAnsi="Times New Roman"/>
            <w:noProof/>
            <w:sz w:val="24"/>
            <w:szCs w:val="24"/>
            <w:vertAlign w:val="superscript"/>
          </w:rPr>
          <w:t>20,21,31,32</w:t>
        </w:r>
        <w:r w:rsidRPr="004D6718">
          <w:rPr>
            <w:rFonts w:ascii="Times New Roman" w:hAnsi="Times New Roman"/>
            <w:sz w:val="24"/>
            <w:szCs w:val="24"/>
          </w:rPr>
          <w:fldChar w:fldCharType="end"/>
        </w:r>
        <w:r w:rsidRPr="004D6718">
          <w:rPr>
            <w:rFonts w:ascii="Times New Roman" w:hAnsi="Times New Roman"/>
            <w:sz w:val="24"/>
            <w:szCs w:val="24"/>
          </w:rPr>
          <w:t xml:space="preserve">. These two macrophages populations receive the same signals but interpret them in drastically different ways. To study fibrosis development in mice, we will interrogate two well-established models: a sublethal dose of intranasal bleomycin and a virally delivered TGF-β in adolescent C57Bl/6 and use this standard dose for all of our studies </w:t>
        </w:r>
        <w:r w:rsidRPr="004D6718">
          <w:rPr>
            <w:rFonts w:ascii="Times New Roman" w:hAnsi="Times New Roman"/>
            <w:sz w:val="24"/>
            <w:szCs w:val="24"/>
          </w:rPr>
          <w:fldChar w:fldCharType="begin" w:fldLock="1"/>
        </w:r>
        <w:r>
          <w:rPr>
            <w:rFonts w:ascii="Times New Roman" w:hAnsi="Times New Roman"/>
            <w:sz w:val="24"/>
            <w:szCs w:val="24"/>
          </w:rPr>
          <w:instrText>ADDIN CSL_CITATION {"citationItems":[{"id":"ITEM-1","itemData":{"DOI":"10.1016/j.pupt.2018.07.002","ISSN":"15229629","abstract":"Idiopathic pulmonary fibrosis (IPF) is a fatal interstitial lung disease with a poor prognosis and limited treatment options. Many compounds have shown efficacy in preclinical models of this condition, but only pirfenidone and nintedanib have been approved for clinical use. It is widely accepted that the current animal models of IPF need to be improved and in this review we have critically evaluated the current state of play of preclinical models of IPF and discuss the challenges facing this field. The popular model of a single intratracheal (I.T.) administration of bleomycin could be adapted to provide a more progressive fibrosis as is thought to occur in humans. Furthermore, currently the majority of new drugs are investigated in preclinical models of IPF are dosed using a prophylactic dosing regimen, whereas patients are almost always treated after the fibrosis is well established. Using a therapeutic dosing regimen in preclinical models would be a better way to establish potential efficacy of new drugs. The most popular endpoints examined in pre-clinical models of IPF are histological scoring and lung collagen content. However in IPF patients imaging and lung function tests are more commonly used as end points. We propose that examining more clinically relevant endpoints in pre-clinical models could also provide give a better indication of a compound's potential efficacy on endpoints measured in patients.","author":[{"dropping-particle":"","family":"Carrington","given":"R.","non-dropping-particle":"","parse-names":false,"suffix":""},{"dropping-particle":"","family":"Jordan","given":"S.","non-dropping-particle":"","parse-names":false,"suffix":""},{"dropping-particle":"","family":"Pitchford","given":"S. C.","non-dropping-particle":"","parse-names":false,"suffix":""},{"dropping-particle":"","family":"Page","given":"C. P.","non-dropping-particle":"","parse-names":false,"suffix":""}],"container-title":"Pulmonary Pharmacology and Therapeutics","id":"ITEM-1","issued":{"date-parts":[["2018","8","1"]]},"page":"73-78","publisher":"Academic Press","title":"Use of animal models in IPF research","type":"article","volume":"51"},"uris":["http://www.mendeley.com/documents/?uuid=7011f661-e61f-32a1-957f-3c4e7bcc8ce5"]},{"id":"ITEM-2","itemData":{"DOI":"10.3389/fmed.2017.00118","ISSN":"2296858X","abstract":"Large multicenter clinical trials have led to two recently approved drugs for patients with idiopathic pulmonary fibrosis (IPF); yet, both of these therapies only slow disease progression and do not provide a definitive cure. Traditionally, preclinical trials have utilized mouse models of bleomycin (BLM)-induced pulmonary fibrosis-though several limitations prevent direct translation to human IPF. Spontaneous pulmonary fibrosis occurs in other animal species, including dogs, horses, donkeys, and cats. While the fibrotic lungs of these animals share many characteristics with lungs of patients with IPF, current veterinary classifications of fibrotic lung disease are not entirely equivalent. Additional studies that profile these examples of spontaneous fibroses in animals for similarities to human IPF should prove useful for both human and animal investigators. In the meantime, studies of BLM-induced fibrosis in aged male mice remain the most clinically relevant model for preclinical study for human IPF. Addressing issues such as time course of treatment, animal size and characteristics, clinically irrelevant treatment endpoints, and reproducibility of therapeutic outcomes will improve the current status of preclinical studies. Elucidating the mechanisms responsible for the development of fibrosis and disrepair associated with aging through a collaborative approach between researchers will promote the development of models that more accurately represent the realm of interstitial lung diseases in humans.","author":[{"dropping-particle":"","family":"Tashiro","given":"Jun","non-dropping-particle":"","parse-names":false,"suffix":""},{"dropping-particle":"","family":"Rubio","given":"Gustavo A.","non-dropping-particle":"","parse-names":false,"suffix":""},{"dropping-particle":"","family":"Limper","given":"Andrew H.","non-dropping-particle":"","parse-names":false,"suffix":""},{"dropping-particle":"","family":"Williams","given":"Kurt","non-dropping-particle":"","parse-names":false,"suffix":""},{"dropping-particle":"","family":"Elliot","given":"Sharon J.","non-dropping-particle":"","parse-names":false,"suffix":""},{"dropping-particle":"","family":"Ninou","given":"Ioanna","non-dropping-particle":"","parse-names":false,"suffix":""},{"dropping-particle":"","family":"Aidinis","given":"Vassilis","non-dropping-particle":"","parse-names":false,"suffix":""},{"dropping-particle":"","family":"Tzouvelekis","given":"Argyrios","non-dropping-particle":"","parse-names":false,"suffix":""},{"dropping-particle":"","family":"Glassberg","given":"Marilyn K.","non-dropping-particle":"","parse-names":false,"suffix":""}],"container-title":"Frontiers in Medicine","id":"ITEM-2","issue":"JUL","issued":{"date-parts":[["2017"]]},"publisher":"Frontiers Media S.A.","title":"Exploring animal models that resemble idiopathic pulmonary fibrosis","type":"article","volume":"4"},"uris":["http://www.mendeley.com/documents/?uuid=7c0adfba-568f-3998-92f6-61d4b01e4c63"]}],"mendeley":{"formattedCitation":"&lt;sup&gt;33,34&lt;/sup&gt;","plainTextFormattedCitation":"33,34","previouslyFormattedCitation":"&lt;sup&gt;33,34&lt;/sup&gt;"},"properties":{"noteIndex":0},"schema":"https://github.com/citation-style-language/schema/raw/master/csl-citation.json"}</w:instrText>
        </w:r>
        <w:r w:rsidRPr="004D6718">
          <w:rPr>
            <w:rFonts w:ascii="Times New Roman" w:hAnsi="Times New Roman"/>
            <w:sz w:val="24"/>
            <w:szCs w:val="24"/>
          </w:rPr>
          <w:fldChar w:fldCharType="separate"/>
        </w:r>
        <w:r w:rsidRPr="00A709C8">
          <w:rPr>
            <w:rFonts w:ascii="Times New Roman" w:hAnsi="Times New Roman"/>
            <w:noProof/>
            <w:sz w:val="24"/>
            <w:szCs w:val="24"/>
            <w:vertAlign w:val="superscript"/>
          </w:rPr>
          <w:t>33,34</w:t>
        </w:r>
        <w:r w:rsidRPr="004D6718">
          <w:rPr>
            <w:rFonts w:ascii="Times New Roman" w:hAnsi="Times New Roman"/>
            <w:sz w:val="24"/>
            <w:szCs w:val="24"/>
          </w:rPr>
          <w:fldChar w:fldCharType="end"/>
        </w:r>
        <w:r w:rsidRPr="004D6718">
          <w:rPr>
            <w:rFonts w:ascii="Times New Roman" w:hAnsi="Times New Roman"/>
            <w:sz w:val="24"/>
            <w:szCs w:val="24"/>
          </w:rPr>
          <w:t xml:space="preserve">. We will define the sensitivity (EC) to these pro-fibrotic agents in sensitive (C57Bl/6) and resistant mice (Balb/c) in the previously defined age cohorts (8 weeks, 6 months, 1 year, 1.5 years). </w:t>
        </w:r>
        <w:r>
          <w:rPr>
            <w:rFonts w:ascii="Times New Roman" w:hAnsi="Times New Roman"/>
            <w:sz w:val="24"/>
            <w:szCs w:val="24"/>
          </w:rPr>
          <w:t xml:space="preserve">In humans, we will collect BAL and whole blood from patients with stable IPF and patients </w:t>
        </w:r>
      </w:ins>
      <w:ins w:id="204" w:author="Gregory Fonseca" w:date="2020-05-29T20:52:00Z">
        <w:r>
          <w:rPr>
            <w:rFonts w:ascii="Times New Roman" w:hAnsi="Times New Roman"/>
            <w:sz w:val="24"/>
            <w:szCs w:val="24"/>
          </w:rPr>
          <w:t>experiencing</w:t>
        </w:r>
      </w:ins>
      <w:ins w:id="205" w:author="Gregory Fonseca" w:date="2020-05-29T20:50:00Z">
        <w:r>
          <w:rPr>
            <w:rFonts w:ascii="Times New Roman" w:hAnsi="Times New Roman"/>
            <w:sz w:val="24"/>
            <w:szCs w:val="24"/>
          </w:rPr>
          <w:t xml:space="preserve"> acute exacerbations. </w:t>
        </w:r>
        <w:r w:rsidRPr="004D6718">
          <w:rPr>
            <w:rFonts w:ascii="Times New Roman" w:hAnsi="Times New Roman"/>
            <w:sz w:val="24"/>
            <w:szCs w:val="24"/>
          </w:rPr>
          <w:t xml:space="preserve">We will </w:t>
        </w:r>
      </w:ins>
      <w:ins w:id="206" w:author="Gregory Fonseca" w:date="2020-05-29T20:58:00Z">
        <w:r w:rsidR="007F3B2A">
          <w:rPr>
            <w:rFonts w:ascii="Times New Roman" w:hAnsi="Times New Roman"/>
            <w:sz w:val="24"/>
            <w:szCs w:val="24"/>
          </w:rPr>
          <w:t>similarly collect</w:t>
        </w:r>
      </w:ins>
      <w:ins w:id="207" w:author="Gregory Fonseca" w:date="2020-05-29T20:50:00Z">
        <w:r w:rsidRPr="004D6718">
          <w:rPr>
            <w:rFonts w:ascii="Times New Roman" w:hAnsi="Times New Roman"/>
            <w:sz w:val="24"/>
            <w:szCs w:val="24"/>
          </w:rPr>
          <w:t xml:space="preserve"> RNA</w:t>
        </w:r>
      </w:ins>
      <w:ins w:id="208" w:author="Gregory Fonseca" w:date="2020-05-29T20:58:00Z">
        <w:r w:rsidR="007F3B2A">
          <w:rPr>
            <w:rFonts w:ascii="Times New Roman" w:hAnsi="Times New Roman"/>
            <w:sz w:val="24"/>
            <w:szCs w:val="24"/>
          </w:rPr>
          <w:t>, ATAC, and GRO</w:t>
        </w:r>
      </w:ins>
      <w:ins w:id="209" w:author="Gregory Fonseca" w:date="2020-05-29T20:50:00Z">
        <w:r w:rsidRPr="004D6718">
          <w:rPr>
            <w:rFonts w:ascii="Times New Roman" w:hAnsi="Times New Roman"/>
            <w:sz w:val="24"/>
            <w:szCs w:val="24"/>
          </w:rPr>
          <w:t xml:space="preserve"> </w:t>
        </w:r>
      </w:ins>
      <w:ins w:id="210" w:author="Gregory Fonseca" w:date="2020-05-29T20:59:00Z">
        <w:r w:rsidR="007F3B2A">
          <w:rPr>
            <w:rFonts w:ascii="Times New Roman" w:hAnsi="Times New Roman"/>
            <w:sz w:val="24"/>
            <w:szCs w:val="24"/>
          </w:rPr>
          <w:t xml:space="preserve">as well as scRNA </w:t>
        </w:r>
      </w:ins>
      <w:ins w:id="211" w:author="Gregory Fonseca" w:date="2020-05-29T20:50:00Z">
        <w:r w:rsidRPr="004D6718">
          <w:rPr>
            <w:rFonts w:ascii="Times New Roman" w:hAnsi="Times New Roman"/>
            <w:sz w:val="24"/>
            <w:szCs w:val="24"/>
          </w:rPr>
          <w:t>sequencing to define the core gene signature involved in the macrophage response to disease.</w:t>
        </w:r>
      </w:ins>
      <w:ins w:id="212" w:author="Gregory Fonseca" w:date="2020-05-29T21:00:00Z">
        <w:r w:rsidR="007F3B2A">
          <w:rPr>
            <w:rFonts w:ascii="Times New Roman" w:hAnsi="Times New Roman"/>
            <w:sz w:val="24"/>
            <w:szCs w:val="24"/>
          </w:rPr>
          <w:t xml:space="preserve"> Initially, we will define the </w:t>
        </w:r>
      </w:ins>
      <w:ins w:id="213" w:author="Gregory Fonseca" w:date="2020-05-29T21:14:00Z">
        <w:r w:rsidR="00B95FB7">
          <w:rPr>
            <w:rFonts w:ascii="Times New Roman" w:hAnsi="Times New Roman"/>
            <w:sz w:val="24"/>
            <w:szCs w:val="24"/>
          </w:rPr>
          <w:t xml:space="preserve">lung and PBMC cell </w:t>
        </w:r>
      </w:ins>
      <w:ins w:id="214" w:author="Gregory Fonseca" w:date="2020-05-29T21:00:00Z">
        <w:r w:rsidR="007F3B2A">
          <w:rPr>
            <w:rFonts w:ascii="Times New Roman" w:hAnsi="Times New Roman"/>
            <w:sz w:val="24"/>
            <w:szCs w:val="24"/>
          </w:rPr>
          <w:t>populations in an unbiased w</w:t>
        </w:r>
      </w:ins>
      <w:ins w:id="215" w:author="Gregory Fonseca" w:date="2020-05-29T21:01:00Z">
        <w:r w:rsidR="007F3B2A">
          <w:rPr>
            <w:rFonts w:ascii="Times New Roman" w:hAnsi="Times New Roman"/>
            <w:sz w:val="24"/>
            <w:szCs w:val="24"/>
          </w:rPr>
          <w:t>ay using scRNA sequencing. We will then use RNA velocity on the IPF and aging scRNA seq</w:t>
        </w:r>
      </w:ins>
      <w:ins w:id="216" w:author="Gregory Fonseca" w:date="2020-05-29T21:02:00Z">
        <w:r w:rsidR="007F3B2A">
          <w:rPr>
            <w:rFonts w:ascii="Times New Roman" w:hAnsi="Times New Roman"/>
            <w:sz w:val="24"/>
            <w:szCs w:val="24"/>
          </w:rPr>
          <w:t xml:space="preserve"> samples to the predict the changes of cell populations</w:t>
        </w:r>
      </w:ins>
      <w:ins w:id="217" w:author="Gregory Fonseca" w:date="2020-05-29T21:13:00Z">
        <w:r w:rsidR="004F28BE">
          <w:rPr>
            <w:rFonts w:ascii="Times New Roman" w:hAnsi="Times New Roman"/>
            <w:sz w:val="24"/>
            <w:szCs w:val="24"/>
          </w:rPr>
          <w:t xml:space="preserve"> and origins of </w:t>
        </w:r>
      </w:ins>
      <w:ins w:id="218" w:author="Gregory Fonseca" w:date="2020-05-29T21:14:00Z">
        <w:r w:rsidR="004F28BE">
          <w:rPr>
            <w:rFonts w:ascii="Times New Roman" w:hAnsi="Times New Roman"/>
            <w:sz w:val="24"/>
            <w:szCs w:val="24"/>
          </w:rPr>
          <w:t>disease causing macrophages</w:t>
        </w:r>
      </w:ins>
      <w:ins w:id="219" w:author="Gregory Fonseca" w:date="2020-05-29T21:02:00Z">
        <w:r w:rsidR="007F3B2A">
          <w:rPr>
            <w:rFonts w:ascii="Times New Roman" w:hAnsi="Times New Roman"/>
            <w:sz w:val="24"/>
            <w:szCs w:val="24"/>
          </w:rPr>
          <w:t xml:space="preserve"> through disease develop</w:t>
        </w:r>
      </w:ins>
      <w:ins w:id="220" w:author="Gregory Fonseca" w:date="2020-05-29T21:03:00Z">
        <w:r w:rsidR="007F3B2A">
          <w:rPr>
            <w:rFonts w:ascii="Times New Roman" w:hAnsi="Times New Roman"/>
            <w:sz w:val="24"/>
            <w:szCs w:val="24"/>
          </w:rPr>
          <w:t xml:space="preserve">ment. Using the scRNA-seq as a guide, we will use our </w:t>
        </w:r>
      </w:ins>
      <w:ins w:id="221" w:author="Gregory Fonseca" w:date="2020-05-29T21:04:00Z">
        <w:r w:rsidR="004F28BE">
          <w:rPr>
            <w:rFonts w:ascii="Times New Roman" w:hAnsi="Times New Roman"/>
            <w:sz w:val="24"/>
            <w:szCs w:val="24"/>
          </w:rPr>
          <w:t>machine learning m</w:t>
        </w:r>
      </w:ins>
      <w:ins w:id="222" w:author="Gregory Fonseca" w:date="2020-05-29T21:05:00Z">
        <w:r w:rsidR="004F28BE">
          <w:rPr>
            <w:rFonts w:ascii="Times New Roman" w:hAnsi="Times New Roman"/>
            <w:sz w:val="24"/>
            <w:szCs w:val="24"/>
          </w:rPr>
          <w:t xml:space="preserve">odels to predict genomic signatures associated with disease progression from the </w:t>
        </w:r>
      </w:ins>
      <w:ins w:id="223" w:author="Gregory Fonseca" w:date="2020-05-29T21:03:00Z">
        <w:r w:rsidR="007F3B2A">
          <w:rPr>
            <w:rFonts w:ascii="Times New Roman" w:hAnsi="Times New Roman"/>
            <w:sz w:val="24"/>
            <w:szCs w:val="24"/>
          </w:rPr>
          <w:t>bulk RNA sequencing</w:t>
        </w:r>
      </w:ins>
      <w:ins w:id="224" w:author="Gregory Fonseca" w:date="2020-05-29T21:06:00Z">
        <w:r w:rsidR="004F28BE">
          <w:rPr>
            <w:rFonts w:ascii="Times New Roman" w:hAnsi="Times New Roman"/>
            <w:sz w:val="24"/>
            <w:szCs w:val="24"/>
          </w:rPr>
          <w:t xml:space="preserve">. </w:t>
        </w:r>
      </w:ins>
      <w:ins w:id="225" w:author="Gregory Fonseca" w:date="2020-05-29T21:15:00Z">
        <w:r w:rsidR="00B95FB7">
          <w:rPr>
            <w:rFonts w:ascii="Times New Roman" w:hAnsi="Times New Roman"/>
            <w:sz w:val="24"/>
            <w:szCs w:val="24"/>
          </w:rPr>
          <w:t>S</w:t>
        </w:r>
      </w:ins>
      <w:ins w:id="226" w:author="Gregory Fonseca" w:date="2020-05-29T21:06:00Z">
        <w:r w:rsidR="004F28BE">
          <w:rPr>
            <w:rFonts w:ascii="Times New Roman" w:hAnsi="Times New Roman"/>
            <w:sz w:val="24"/>
            <w:szCs w:val="24"/>
          </w:rPr>
          <w:t xml:space="preserve">imilar analysis </w:t>
        </w:r>
      </w:ins>
      <w:ins w:id="227" w:author="Gregory Fonseca" w:date="2020-05-29T21:15:00Z">
        <w:r w:rsidR="00B95FB7">
          <w:rPr>
            <w:rFonts w:ascii="Times New Roman" w:hAnsi="Times New Roman"/>
            <w:sz w:val="24"/>
            <w:szCs w:val="24"/>
          </w:rPr>
          <w:t xml:space="preserve">will be performed </w:t>
        </w:r>
      </w:ins>
      <w:ins w:id="228" w:author="Gregory Fonseca" w:date="2020-05-29T21:06:00Z">
        <w:r w:rsidR="004F28BE">
          <w:rPr>
            <w:rFonts w:ascii="Times New Roman" w:hAnsi="Times New Roman"/>
            <w:sz w:val="24"/>
            <w:szCs w:val="24"/>
          </w:rPr>
          <w:t xml:space="preserve">on the mouse samples, examining the effects of aging on </w:t>
        </w:r>
      </w:ins>
      <w:ins w:id="229" w:author="Gregory Fonseca" w:date="2020-05-29T21:07:00Z">
        <w:r w:rsidR="004F28BE">
          <w:rPr>
            <w:rFonts w:ascii="Times New Roman" w:hAnsi="Times New Roman"/>
            <w:sz w:val="24"/>
            <w:szCs w:val="24"/>
          </w:rPr>
          <w:t xml:space="preserve">the development and severity of fibrosis. </w:t>
        </w:r>
      </w:ins>
      <w:ins w:id="230" w:author="Gregory Fonseca" w:date="2020-05-29T21:16:00Z">
        <w:r w:rsidR="00B95FB7">
          <w:rPr>
            <w:rFonts w:ascii="Times New Roman" w:hAnsi="Times New Roman"/>
            <w:sz w:val="24"/>
            <w:szCs w:val="24"/>
          </w:rPr>
          <w:t>In particular, we will define a list of genes</w:t>
        </w:r>
      </w:ins>
      <w:ins w:id="231" w:author="Gregory Fonseca" w:date="2020-05-29T21:17:00Z">
        <w:r w:rsidR="00B95FB7">
          <w:rPr>
            <w:rFonts w:ascii="Times New Roman" w:hAnsi="Times New Roman"/>
            <w:sz w:val="24"/>
            <w:szCs w:val="24"/>
          </w:rPr>
          <w:t>/genomic</w:t>
        </w:r>
      </w:ins>
      <w:ins w:id="232" w:author="Gregory Fonseca" w:date="2020-05-29T21:18:00Z">
        <w:r w:rsidR="00B95FB7">
          <w:rPr>
            <w:rFonts w:ascii="Times New Roman" w:hAnsi="Times New Roman"/>
            <w:sz w:val="24"/>
            <w:szCs w:val="24"/>
          </w:rPr>
          <w:t xml:space="preserve"> markers</w:t>
        </w:r>
      </w:ins>
      <w:ins w:id="233" w:author="Gregory Fonseca" w:date="2020-05-29T21:16:00Z">
        <w:r w:rsidR="00B95FB7">
          <w:rPr>
            <w:rFonts w:ascii="Times New Roman" w:hAnsi="Times New Roman"/>
            <w:sz w:val="24"/>
            <w:szCs w:val="24"/>
          </w:rPr>
          <w:t xml:space="preserve"> which are differentially expressed in our r</w:t>
        </w:r>
      </w:ins>
      <w:ins w:id="234" w:author="Gregory Fonseca" w:date="2020-05-29T21:17:00Z">
        <w:r w:rsidR="00B95FB7">
          <w:rPr>
            <w:rFonts w:ascii="Times New Roman" w:hAnsi="Times New Roman"/>
            <w:sz w:val="24"/>
            <w:szCs w:val="24"/>
          </w:rPr>
          <w:t>esistant and susceptible mouse strains</w:t>
        </w:r>
      </w:ins>
      <w:ins w:id="235" w:author="Gregory Fonseca" w:date="2020-05-29T21:18:00Z">
        <w:r w:rsidR="00B95FB7">
          <w:rPr>
            <w:rFonts w:ascii="Times New Roman" w:hAnsi="Times New Roman"/>
            <w:sz w:val="24"/>
            <w:szCs w:val="24"/>
          </w:rPr>
          <w:t xml:space="preserve">. </w:t>
        </w:r>
      </w:ins>
      <w:ins w:id="236" w:author="Gregory Fonseca" w:date="2020-05-29T21:07:00Z">
        <w:r w:rsidR="004F28BE">
          <w:rPr>
            <w:rFonts w:ascii="Times New Roman" w:hAnsi="Times New Roman"/>
            <w:sz w:val="24"/>
            <w:szCs w:val="24"/>
          </w:rPr>
          <w:t>From this data, we will determine shared signatures of disease progression betwe</w:t>
        </w:r>
      </w:ins>
      <w:ins w:id="237" w:author="Gregory Fonseca" w:date="2020-05-29T21:08:00Z">
        <w:r w:rsidR="004F28BE">
          <w:rPr>
            <w:rFonts w:ascii="Times New Roman" w:hAnsi="Times New Roman"/>
            <w:sz w:val="24"/>
            <w:szCs w:val="24"/>
          </w:rPr>
          <w:t>en human and mouse</w:t>
        </w:r>
      </w:ins>
      <w:ins w:id="238" w:author="Gregory Fonseca" w:date="2020-05-29T21:18:00Z">
        <w:r w:rsidR="00B95FB7">
          <w:rPr>
            <w:rFonts w:ascii="Times New Roman" w:hAnsi="Times New Roman"/>
            <w:sz w:val="24"/>
            <w:szCs w:val="24"/>
          </w:rPr>
          <w:t xml:space="preserve"> including those which are </w:t>
        </w:r>
      </w:ins>
      <w:ins w:id="239" w:author="Gregory Fonseca" w:date="2020-05-29T21:19:00Z">
        <w:r w:rsidR="00B95FB7">
          <w:rPr>
            <w:rFonts w:ascii="Times New Roman" w:hAnsi="Times New Roman"/>
            <w:sz w:val="24"/>
            <w:szCs w:val="24"/>
          </w:rPr>
          <w:t>differentially expressed in our two mouse strains</w:t>
        </w:r>
      </w:ins>
      <w:ins w:id="240" w:author="Gregory Fonseca" w:date="2020-05-29T21:08:00Z">
        <w:r w:rsidR="004F28BE">
          <w:rPr>
            <w:rFonts w:ascii="Times New Roman" w:hAnsi="Times New Roman"/>
            <w:sz w:val="24"/>
            <w:szCs w:val="24"/>
          </w:rPr>
          <w:t xml:space="preserve">. We will then </w:t>
        </w:r>
      </w:ins>
      <w:ins w:id="241" w:author="Gregory Fonseca" w:date="2020-05-29T21:11:00Z">
        <w:r w:rsidR="004F28BE">
          <w:rPr>
            <w:rFonts w:ascii="Times New Roman" w:hAnsi="Times New Roman"/>
            <w:sz w:val="24"/>
            <w:szCs w:val="24"/>
          </w:rPr>
          <w:t xml:space="preserve">study </w:t>
        </w:r>
      </w:ins>
      <w:ins w:id="242" w:author="Gregory Fonseca" w:date="2020-05-29T21:12:00Z">
        <w:r w:rsidR="004F28BE">
          <w:rPr>
            <w:rFonts w:ascii="Times New Roman" w:hAnsi="Times New Roman"/>
            <w:sz w:val="24"/>
            <w:szCs w:val="24"/>
          </w:rPr>
          <w:t xml:space="preserve">these targets in </w:t>
        </w:r>
      </w:ins>
      <w:ins w:id="243" w:author="Gregory Fonseca" w:date="2020-05-29T21:11:00Z">
        <w:r w:rsidR="004F28BE">
          <w:rPr>
            <w:rFonts w:ascii="Times New Roman" w:hAnsi="Times New Roman"/>
            <w:sz w:val="24"/>
            <w:szCs w:val="24"/>
          </w:rPr>
          <w:t xml:space="preserve">disease progression and survival in </w:t>
        </w:r>
      </w:ins>
      <w:ins w:id="244" w:author="Gregory Fonseca" w:date="2020-05-29T21:08:00Z">
        <w:r w:rsidR="004F28BE">
          <w:rPr>
            <w:rFonts w:ascii="Times New Roman" w:hAnsi="Times New Roman"/>
            <w:sz w:val="24"/>
            <w:szCs w:val="24"/>
          </w:rPr>
          <w:t xml:space="preserve">mouse knockout models </w:t>
        </w:r>
      </w:ins>
      <w:ins w:id="245" w:author="Gregory Fonseca" w:date="2020-05-29T21:10:00Z">
        <w:r w:rsidR="004F28BE">
          <w:rPr>
            <w:rFonts w:ascii="Times New Roman" w:hAnsi="Times New Roman"/>
            <w:sz w:val="24"/>
            <w:szCs w:val="24"/>
          </w:rPr>
          <w:t xml:space="preserve">of </w:t>
        </w:r>
      </w:ins>
      <w:ins w:id="246" w:author="Gregory Fonseca" w:date="2020-05-29T21:11:00Z">
        <w:r w:rsidR="004F28BE">
          <w:rPr>
            <w:rFonts w:ascii="Times New Roman" w:hAnsi="Times New Roman"/>
            <w:sz w:val="24"/>
            <w:szCs w:val="24"/>
          </w:rPr>
          <w:t>our mouse fibrosis models</w:t>
        </w:r>
      </w:ins>
      <w:ins w:id="247" w:author="Gregory Fonseca" w:date="2020-05-29T21:08:00Z">
        <w:r w:rsidR="004F28BE">
          <w:rPr>
            <w:rFonts w:ascii="Times New Roman" w:hAnsi="Times New Roman"/>
            <w:sz w:val="24"/>
            <w:szCs w:val="24"/>
          </w:rPr>
          <w:t xml:space="preserve"> </w:t>
        </w:r>
      </w:ins>
      <w:ins w:id="248" w:author="Gregory Fonseca" w:date="2020-05-29T21:12:00Z">
        <w:r w:rsidR="004F28BE">
          <w:rPr>
            <w:rFonts w:ascii="Times New Roman" w:hAnsi="Times New Roman"/>
            <w:sz w:val="24"/>
            <w:szCs w:val="24"/>
          </w:rPr>
          <w:t xml:space="preserve">to </w:t>
        </w:r>
      </w:ins>
      <w:ins w:id="249" w:author="Gregory Fonseca" w:date="2020-05-29T21:13:00Z">
        <w:r w:rsidR="004F28BE">
          <w:rPr>
            <w:rFonts w:ascii="Times New Roman" w:hAnsi="Times New Roman"/>
            <w:sz w:val="24"/>
            <w:szCs w:val="24"/>
          </w:rPr>
          <w:t>confirm our predictive modelling.</w:t>
        </w:r>
      </w:ins>
    </w:p>
    <w:p w14:paraId="726B453A" w14:textId="09ABE1EF" w:rsidR="00BE2F95" w:rsidRPr="004D6718" w:rsidRDefault="00BE2F95" w:rsidP="00BE2F95">
      <w:pPr>
        <w:spacing w:after="0" w:line="240" w:lineRule="auto"/>
        <w:ind w:right="59" w:firstLine="720"/>
        <w:jc w:val="both"/>
        <w:rPr>
          <w:ins w:id="250" w:author="Gregory Fonseca" w:date="2020-05-29T20:50:00Z"/>
          <w:rFonts w:ascii="Times New Roman" w:hAnsi="Times New Roman"/>
          <w:sz w:val="24"/>
          <w:szCs w:val="24"/>
        </w:rPr>
      </w:pPr>
      <w:ins w:id="251" w:author="Gregory Fonseca" w:date="2020-05-29T20:50:00Z">
        <w:r w:rsidRPr="004D6718">
          <w:rPr>
            <w:rFonts w:ascii="Times New Roman" w:hAnsi="Times New Roman"/>
            <w:sz w:val="24"/>
            <w:szCs w:val="24"/>
          </w:rPr>
          <w:t xml:space="preserve">The immediate term goal of this work is to </w:t>
        </w:r>
      </w:ins>
      <w:ins w:id="252" w:author="Gregory Fonseca" w:date="2020-05-29T21:05:00Z">
        <w:r w:rsidR="004F28BE">
          <w:rPr>
            <w:rFonts w:ascii="Times New Roman" w:hAnsi="Times New Roman"/>
            <w:sz w:val="24"/>
            <w:szCs w:val="24"/>
          </w:rPr>
          <w:t>examine</w:t>
        </w:r>
      </w:ins>
      <w:ins w:id="253" w:author="Gregory Fonseca" w:date="2020-05-29T20:50:00Z">
        <w:r w:rsidRPr="004D6718">
          <w:rPr>
            <w:rFonts w:ascii="Times New Roman" w:hAnsi="Times New Roman"/>
            <w:sz w:val="24"/>
            <w:szCs w:val="24"/>
          </w:rPr>
          <w:t xml:space="preserve"> the differences between macrophage populations during fibrosis</w:t>
        </w:r>
        <w:r>
          <w:rPr>
            <w:rFonts w:ascii="Times New Roman" w:hAnsi="Times New Roman"/>
            <w:sz w:val="24"/>
            <w:szCs w:val="24"/>
          </w:rPr>
          <w:t xml:space="preserve"> progression</w:t>
        </w:r>
      </w:ins>
      <w:ins w:id="254" w:author="Gregory Fonseca" w:date="2020-05-29T21:06:00Z">
        <w:r w:rsidR="004F28BE">
          <w:rPr>
            <w:rFonts w:ascii="Times New Roman" w:hAnsi="Times New Roman"/>
            <w:sz w:val="24"/>
            <w:szCs w:val="24"/>
          </w:rPr>
          <w:t>s</w:t>
        </w:r>
      </w:ins>
      <w:ins w:id="255" w:author="Gregory Fonseca" w:date="2020-05-29T20:50:00Z">
        <w:r w:rsidRPr="00F3363A">
          <w:rPr>
            <w:rFonts w:ascii="Times New Roman" w:hAnsi="Times New Roman"/>
            <w:sz w:val="24"/>
            <w:szCs w:val="24"/>
          </w:rPr>
          <w:t xml:space="preserve"> and predict the </w:t>
        </w:r>
      </w:ins>
      <w:ins w:id="256" w:author="Gregory Fonseca" w:date="2020-05-29T21:20:00Z">
        <w:r w:rsidR="00B95FB7">
          <w:rPr>
            <w:rFonts w:ascii="Times New Roman" w:hAnsi="Times New Roman"/>
            <w:sz w:val="24"/>
            <w:szCs w:val="24"/>
          </w:rPr>
          <w:t>genomic</w:t>
        </w:r>
      </w:ins>
      <w:ins w:id="257" w:author="Gregory Fonseca" w:date="2020-05-29T20:50:00Z">
        <w:r w:rsidRPr="00F3363A">
          <w:rPr>
            <w:rFonts w:ascii="Times New Roman" w:hAnsi="Times New Roman"/>
            <w:sz w:val="24"/>
            <w:szCs w:val="24"/>
          </w:rPr>
          <w:t xml:space="preserve"> determinants which drive these changes. The longer-term goal of this project is to </w:t>
        </w:r>
        <w:r>
          <w:rPr>
            <w:rFonts w:ascii="Times New Roman" w:hAnsi="Times New Roman"/>
            <w:sz w:val="24"/>
            <w:szCs w:val="24"/>
          </w:rPr>
          <w:t xml:space="preserve">establish </w:t>
        </w:r>
      </w:ins>
      <w:ins w:id="258" w:author="Gregory Fonseca" w:date="2020-05-29T21:21:00Z">
        <w:r w:rsidR="00B95FB7">
          <w:rPr>
            <w:rFonts w:ascii="Times New Roman" w:hAnsi="Times New Roman"/>
            <w:sz w:val="24"/>
            <w:szCs w:val="24"/>
          </w:rPr>
          <w:t>a</w:t>
        </w:r>
      </w:ins>
      <w:ins w:id="259" w:author="Gregory Fonseca" w:date="2020-05-29T20:50:00Z">
        <w:r>
          <w:rPr>
            <w:rFonts w:ascii="Times New Roman" w:hAnsi="Times New Roman"/>
            <w:sz w:val="24"/>
            <w:szCs w:val="24"/>
          </w:rPr>
          <w:t xml:space="preserve"> core set of pathways involved in fibrosis development </w:t>
        </w:r>
      </w:ins>
      <w:ins w:id="260" w:author="Gregory Fonseca" w:date="2020-05-29T21:21:00Z">
        <w:r w:rsidR="00B95FB7">
          <w:rPr>
            <w:rFonts w:ascii="Times New Roman" w:hAnsi="Times New Roman"/>
            <w:sz w:val="24"/>
            <w:szCs w:val="24"/>
          </w:rPr>
          <w:t xml:space="preserve">shared between mice and humans and to experimentally verify these targets in fibrosis development </w:t>
        </w:r>
      </w:ins>
      <w:ins w:id="261" w:author="Gregory Fonseca" w:date="2020-05-29T21:22:00Z">
        <w:r w:rsidR="00B95FB7">
          <w:rPr>
            <w:rFonts w:ascii="Times New Roman" w:hAnsi="Times New Roman"/>
            <w:sz w:val="24"/>
            <w:szCs w:val="24"/>
          </w:rPr>
          <w:t>in our mouse models.</w:t>
        </w:r>
      </w:ins>
    </w:p>
    <w:p w14:paraId="513CE0A0" w14:textId="2B6C6D11" w:rsidR="00EA32AE" w:rsidRPr="004D6718" w:rsidDel="00BE2F95" w:rsidRDefault="001F2D9D" w:rsidP="00CD46A4">
      <w:pPr>
        <w:spacing w:after="0" w:line="240" w:lineRule="auto"/>
        <w:ind w:right="59"/>
        <w:jc w:val="both"/>
        <w:rPr>
          <w:del w:id="262" w:author="Gregory Fonseca" w:date="2020-05-29T20:50:00Z"/>
          <w:rFonts w:ascii="Times New Roman" w:hAnsi="Times New Roman"/>
          <w:sz w:val="24"/>
          <w:szCs w:val="24"/>
        </w:rPr>
      </w:pPr>
      <w:del w:id="263" w:author="Gregory Fonseca" w:date="2020-05-29T20:50:00Z">
        <w:r w:rsidRPr="004D6718" w:rsidDel="00BE2F95">
          <w:rPr>
            <w:rFonts w:ascii="Times New Roman" w:hAnsi="Times New Roman"/>
            <w:i/>
            <w:sz w:val="24"/>
            <w:szCs w:val="24"/>
          </w:rPr>
          <w:lastRenderedPageBreak/>
          <w:delText xml:space="preserve">Specific Aim </w:delText>
        </w:r>
        <w:r w:rsidR="00F5319D" w:rsidRPr="004D6718" w:rsidDel="00BE2F95">
          <w:rPr>
            <w:rFonts w:ascii="Times New Roman" w:hAnsi="Times New Roman"/>
            <w:i/>
            <w:sz w:val="24"/>
            <w:szCs w:val="24"/>
          </w:rPr>
          <w:delText>2</w:delText>
        </w:r>
        <w:r w:rsidRPr="004D6718" w:rsidDel="00BE2F95">
          <w:rPr>
            <w:rFonts w:ascii="Times New Roman" w:hAnsi="Times New Roman"/>
            <w:i/>
            <w:sz w:val="24"/>
            <w:szCs w:val="24"/>
          </w:rPr>
          <w:delText xml:space="preserve">. Define the transcriptional and epigenetic signatures in mouse models of </w:delText>
        </w:r>
        <w:commentRangeStart w:id="264"/>
        <w:r w:rsidR="00481C90" w:rsidRPr="004D6718" w:rsidDel="00BE2F95">
          <w:rPr>
            <w:rFonts w:ascii="Times New Roman" w:hAnsi="Times New Roman"/>
            <w:i/>
            <w:sz w:val="24"/>
            <w:szCs w:val="24"/>
          </w:rPr>
          <w:delText>fibrosis</w:delText>
        </w:r>
        <w:commentRangeEnd w:id="264"/>
        <w:r w:rsidR="00E55B57" w:rsidDel="00BE2F95">
          <w:rPr>
            <w:rStyle w:val="CommentReference"/>
          </w:rPr>
          <w:commentReference w:id="264"/>
        </w:r>
        <w:r w:rsidRPr="004D6718" w:rsidDel="00BE2F95">
          <w:rPr>
            <w:rFonts w:ascii="Times New Roman" w:hAnsi="Times New Roman"/>
            <w:i/>
            <w:sz w:val="24"/>
            <w:szCs w:val="24"/>
          </w:rPr>
          <w:delText>.</w:delText>
        </w:r>
        <w:r w:rsidR="0088377B" w:rsidRPr="004D6718" w:rsidDel="00BE2F95">
          <w:rPr>
            <w:rFonts w:ascii="Times New Roman" w:hAnsi="Times New Roman"/>
            <w:i/>
            <w:sz w:val="24"/>
            <w:szCs w:val="24"/>
          </w:rPr>
          <w:delText xml:space="preserve"> </w:delText>
        </w:r>
        <w:r w:rsidR="004C26BA" w:rsidRPr="004D6718" w:rsidDel="00BE2F95">
          <w:rPr>
            <w:rFonts w:ascii="Times New Roman" w:hAnsi="Times New Roman"/>
            <w:sz w:val="24"/>
            <w:szCs w:val="24"/>
          </w:rPr>
          <w:delText xml:space="preserve">Macrophages are important adapters of </w:delText>
        </w:r>
        <w:r w:rsidR="0000452F" w:rsidRPr="004D6718" w:rsidDel="00BE2F95">
          <w:rPr>
            <w:rFonts w:ascii="Times New Roman" w:hAnsi="Times New Roman"/>
            <w:sz w:val="24"/>
            <w:szCs w:val="24"/>
          </w:rPr>
          <w:delText>immune modulation to inflammation and damage</w:delText>
        </w:r>
        <w:r w:rsidR="009B3037" w:rsidRPr="004D6718" w:rsidDel="00BE2F95">
          <w:rPr>
            <w:rFonts w:ascii="Times New Roman" w:hAnsi="Times New Roman"/>
            <w:sz w:val="24"/>
            <w:szCs w:val="24"/>
          </w:rPr>
          <w:delText xml:space="preserve"> throughout the body</w:delText>
        </w:r>
        <w:r w:rsidR="0000452F" w:rsidRPr="004D6718" w:rsidDel="00BE2F95">
          <w:rPr>
            <w:rFonts w:ascii="Times New Roman" w:hAnsi="Times New Roman"/>
            <w:sz w:val="24"/>
            <w:szCs w:val="24"/>
          </w:rPr>
          <w:delText>.</w:delText>
        </w:r>
        <w:r w:rsidR="004139A5" w:rsidRPr="004D6718" w:rsidDel="00BE2F95">
          <w:rPr>
            <w:rFonts w:ascii="Times New Roman" w:hAnsi="Times New Roman"/>
            <w:sz w:val="24"/>
            <w:szCs w:val="24"/>
          </w:rPr>
          <w:delText xml:space="preserve"> In the lung</w:delText>
        </w:r>
        <w:r w:rsidR="00111F8E" w:rsidRPr="004D6718" w:rsidDel="00BE2F95">
          <w:rPr>
            <w:rFonts w:ascii="Times New Roman" w:hAnsi="Times New Roman"/>
            <w:sz w:val="24"/>
            <w:szCs w:val="24"/>
          </w:rPr>
          <w:delText xml:space="preserve">, macrophages </w:delText>
        </w:r>
        <w:r w:rsidR="00991C8B" w:rsidRPr="004D6718" w:rsidDel="00BE2F95">
          <w:rPr>
            <w:rFonts w:ascii="Times New Roman" w:hAnsi="Times New Roman"/>
            <w:sz w:val="24"/>
            <w:szCs w:val="24"/>
          </w:rPr>
          <w:delText>maintain</w:delText>
        </w:r>
        <w:r w:rsidR="005C2EBE" w:rsidRPr="004D6718" w:rsidDel="00BE2F95">
          <w:rPr>
            <w:rFonts w:ascii="Times New Roman" w:hAnsi="Times New Roman"/>
            <w:sz w:val="24"/>
            <w:szCs w:val="24"/>
          </w:rPr>
          <w:delText xml:space="preserve"> surfactant</w:delText>
        </w:r>
        <w:r w:rsidR="00991C8B" w:rsidRPr="004D6718" w:rsidDel="00BE2F95">
          <w:rPr>
            <w:rFonts w:ascii="Times New Roman" w:hAnsi="Times New Roman"/>
            <w:sz w:val="24"/>
            <w:szCs w:val="24"/>
          </w:rPr>
          <w:delText xml:space="preserve"> homeostasis</w:delText>
        </w:r>
        <w:r w:rsidR="005A1C2A" w:rsidRPr="004D6718" w:rsidDel="00BE2F95">
          <w:rPr>
            <w:rFonts w:ascii="Times New Roman" w:hAnsi="Times New Roman"/>
            <w:sz w:val="24"/>
            <w:szCs w:val="24"/>
          </w:rPr>
          <w:delText xml:space="preserve">, control </w:delText>
        </w:r>
        <w:r w:rsidR="00751CDD" w:rsidRPr="004D6718" w:rsidDel="00BE2F95">
          <w:rPr>
            <w:rFonts w:ascii="Times New Roman" w:hAnsi="Times New Roman"/>
            <w:sz w:val="24"/>
            <w:szCs w:val="24"/>
          </w:rPr>
          <w:delText>environmental</w:delText>
        </w:r>
        <w:r w:rsidR="005A1C2A" w:rsidRPr="004D6718" w:rsidDel="00BE2F95">
          <w:rPr>
            <w:rFonts w:ascii="Times New Roman" w:hAnsi="Times New Roman"/>
            <w:sz w:val="24"/>
            <w:szCs w:val="24"/>
          </w:rPr>
          <w:delText xml:space="preserve"> particulates</w:delText>
        </w:r>
        <w:r w:rsidR="00991C8B" w:rsidRPr="004D6718" w:rsidDel="00BE2F95">
          <w:rPr>
            <w:rFonts w:ascii="Times New Roman" w:hAnsi="Times New Roman"/>
            <w:sz w:val="24"/>
            <w:szCs w:val="24"/>
          </w:rPr>
          <w:delText xml:space="preserve"> and are</w:delText>
        </w:r>
        <w:r w:rsidR="00111F8E" w:rsidRPr="004D6718" w:rsidDel="00BE2F95">
          <w:rPr>
            <w:rFonts w:ascii="Times New Roman" w:hAnsi="Times New Roman"/>
            <w:sz w:val="24"/>
            <w:szCs w:val="24"/>
          </w:rPr>
          <w:delText xml:space="preserve"> important drivers of wound healing</w:delText>
        </w:r>
        <w:r w:rsidR="00A62BAB" w:rsidRPr="004D6718" w:rsidDel="00BE2F95">
          <w:rPr>
            <w:rFonts w:ascii="Times New Roman" w:hAnsi="Times New Roman"/>
            <w:sz w:val="24"/>
            <w:szCs w:val="24"/>
          </w:rPr>
          <w:fldChar w:fldCharType="begin" w:fldLock="1"/>
        </w:r>
        <w:r w:rsidR="003F580C" w:rsidRPr="00BE2F95" w:rsidDel="00BE2F95">
          <w:rPr>
            <w:rFonts w:ascii="Times New Roman" w:hAnsi="Times New Roman"/>
            <w:sz w:val="24"/>
            <w:szCs w:val="24"/>
          </w:rPr>
          <w:delInstrText>ADDIN CSL_CITATION {"citationItems":[{"id":"ITEM-1","itemData":{"DOI":"10.1186/s12931-018-0864-2","ISSN":"1465-993X","PMID":"30189872","abstract":"Idiopathic pulmonary fibrosis (IPF) is a prototype of lethal, chronic, progressive interstitial lung disease of unknown etiology. Over the past decade, macrophage has been recognized to play a significant role in IPF pathogenesis. Depending on the local microenvironments, macrophages can be polarized to either classically activated (M1) or alternatively activated (M2) phenotypes. In general, M1 macrophages are responsible for wound healing after alveolar epithelial injury, while M2 macrophages are designated to resolve wound healing processes or terminate inflammatory responses in the lung. IPF is a pathological consequence resulted from altered wound healing in response to persistent lung injury. In this review, we intend to summarize the current state of knowledge regarding the process of macrophage polarization and its mediators in the pathogenesis of pulmonary fibrosis. Our goal is to update the understanding of the mechanisms underlying the initiation and progression of IPF, and by which, we expect to provide help for developing effective therapeutic strategies in clinical settings.","author":[{"dropping-particle":"","family":"Zhang","given":"Lei","non-dropping-particle":"","parse-names":false,"suffix":""},{"dropping-particle":"","family":"Wang","given":"Yi","non-dropping-particle":"","parse-names":false,"suffix":""},{"dropping-particle":"","family":"Wu","given":"Guorao","non-dropping-particle":"","parse-names":false,"suffix":""},{"dropping-particle":"","family":"Xiong","given":"Weining","non-dropping-particle":"","parse-names":false,"suffix":""},{"dropping-particle":"","family":"Gu","given":"Weikuan","non-dropping-particle":"","parse-names":false,"suffix":""},{"dropping-particle":"","family":"Wang","given":"Cong-Yi","non-dropping-particle":"","parse-names":false,"suffix":""}],"container-title":"Respiratory Research","id":"ITEM-1","issue":"1","issued":{"date-parts":[["2018","12","6"]]},"page":"170","title":"Macrophages: friend or foe in idiopathic pulmonary fibrosis?","type":"article-journal","volume":"19"},"uris":["http://www.mendeley.com/documents/?uuid=1b5e34f2-5190-3722-a4a0-318a861d2aef"]},{"id":"ITEM-2","itemData":{"DOI":"10.1155/2018/5160794","ISSN":"2314-8861","PMID":"29854841","abstract":"&lt;p&gt;For a long time, investigations about the lung myeloid compartment have been mainly limited to the macrophages located within the airways, that is, the well-known alveolar macrophages specialized in recycling of surfactant molecules and removal of debris. However, a growing number of reports have highlighted the complexity of the lung myeloid compartment, which also encompass different subsets of dendritic cells, tissue monocytes, and nonalveolar macrophages, called interstitial macrophages (IM). Recent evidence supports that, in mice, IM perform important immune functions, including the maintenance of lung homeostasis and prevention of immune-mediated allergic airway inflammation. In this article, we describe lung IM from a historical perspective and we review current knowledge on their characteristics, ontogeny, and functions, mostly in rodents. Finally, we emphasize some important future challenges for the field.&lt;/p&gt;","author":[{"dropping-particle":"","family":"Schyns","given":"Joey","non-dropping-particle":"","parse-names":false,"suffix":""},{"dropping-particle":"","family":"Bureau","given":"Fabrice","non-dropping-particle":"","parse-names":false,"suffix":""},{"dropping-particle":"","family":"Marichal","given":"Thomas","non-dropping-particle":"","parse-names":false,"suffix":""}],"container-title":"Journal of Immunology Research","id":"ITEM-2","issued":{"date-parts":[["2018"]]},"page":"1-10","title":"Lung Interstitial Macrophages: Past, Present, and Future","type":"article-journal","volume":"2018"},"uris":["http://www.mendeley.com/documents/?uuid=80eda271-93f9-3e32-ba9a-ecc4087c7a57"]},{"id":"ITEM-3","itemData":{"DOI":"10.1016/j.biocel.2009.02.009","ISSN":"13572725","abstract":"Interstitial lung diseases (ILDs) comprise a group of lung disorders characterized by various levels of inflammation and fibrosis. The current understanding of the mechanisms underlying the development and progression of ILD strongly suggests a central role of the alveolar epithelium. Following injury, alveolar epithelial cells (AECs) may actively participate in the restoration of a normal alveolar architecture through a coordinated process of re-epithelialization, or in the development of fibrosis through a process known as epithelial-mesenchymal transition (EMT). Complex networks orchestrate EMT leading to changes in cell architecture and behaviour, loss of epithelial characteristics and gain of mesenchymal properties. In the lung, AECs themselves may serve as a source of fibroblasts and myofibroblasts by acquiring a mesenchymal phenotype. This review covers recent knowledge on the role of alveolar epithelium in the pathogenesis of ILD. The mechanisms underlying disease progression are discussed, with a main focus on the apoptotic pathway, the endoplasmic reticulum stress response and the developmental pathway. © 2009 Elsevier Ltd. All rights reserved.","author":[{"dropping-particle":"","family":"Corvol","given":"Harriet","non-dropping-particle":"","parse-names":false,"suffix":""},{"dropping-particle":"","family":"Flamein","given":"Florence","non-dropping-particle":"","parse-names":false,"suffix":""},{"dropping-particle":"","family":"Epaud","given":"Ralph","non-dropping-particle":"","parse-names":false,"suffix":""},{"dropping-particle":"","family":"Clement","given":"Annick","non-dropping-particle":"","parse-names":false,"suffix":""},{"dropping-particle":"","family":"Guillot","given":"Loic","non-dropping-particle":"","parse-names":false,"suffix":""}],"container-title":"International Journal of Biochemistry and Cell Biology","id":"ITEM-3","issue":"8-9","issued":{"date-parts":[["2009","8"]]},"page":"1643-1651","title":"Lung alveolar epithelium and interstitial lung disease","type":"article","volume":"41"},"uris":["http://www.mendeley.com/documents/?uuid=0ec7bced-db97-33dd-bf6a-dbab2c21f63d"]},{"id":"ITEM-4","itemData":{"DOI":"10.2147/COPD.S176122","ISSN":"1178-2005","PMID":"30349237","abstract":"COPD is characterized by chronic bronchitis, chronic airway obstruction, and emphysema, leading to a progressive and irreversible decline in lung function. Inflammation is central for the development of COPD. Chronic inflammation in COPD mainly involves the infiltration of neutrophils, macrophages, lymphocytes, and other inflammatory cells into the small airways. The contribution of resident airway structural cells to the inflammatory process is also important in COPD. Airway remodeling consists of detrimental changes in structural tissues and cells including airway wall thickening, epithelial metaplasia, goblet cell hypertrophy, and smooth muscle hyperplasia. Persistent airway inflammation might contribute to airway remodeling and small airway obstruction. However, the underlying mechanisms remain unclear. In this review, we will provide an overview of recent insights into the role of major immunoinflammatory cells in COPD airway remodeling.","author":[{"dropping-particle":"","family":"Wang","given":"Yujie","non-dropping-particle":"","parse-names":false,"suffix":""},{"dropping-particle":"","family":"Xu","given":"Jiayan","non-dropping-particle":"","parse-names":false,"suffix":""},{"dropping-particle":"","family":"Meng","given":"Yaqi","non-dropping-particle":"","parse-names":false,"suffix":""},{"dropping-particle":"","family":"Adcock","given":"Ian M","non-dropping-particle":"","parse-names":false,"suffix":""},{"dropping-particle":"","family":"Yao","given":"Xin","non-dropping-particle":"","parse-names":false,"suffix":""}],"container-title":"International Journal of Chronic Obstructive Pulmonary Disease","id":"ITEM-4","issued":{"date-parts":[["2018","10"]]},"page":"3341-3348","title":"Role of inflammatory cells in airway remodeling in COPD","type":"article-journal","volume":"Volume 13"},"uris":["http://www.mendeley.com/documents/?uuid=222717a8-91ee-315c-8ba5-aa42a0e259f5"]},{"id":"ITEM-5","itemData":{"DOI":"10.1038/s41598-017-07101-2","ISSN":"2045-2322","PMID":"28769058","abstract":"Lung macrophage subpopulations have been identified based on size. We investigated characteristics of small and large macrophages in the alveolar spaces and lung interstitium of COPD patients and controls. Alveolar and interstitial cells were isolated from lung resection tissue from 88 patients. Macrophage subpopulation cell-surface expression of immunological markers and phagocytic ability were assessed by flow cytometry. Inflammatory related gene expression was measured. Alveolar and interstitial macrophages had subpopulations of small and large macrophages based on size and granularity. Alveolar macrophages had similar numbers of small and large cells; interstitial macrophages were mainly small. Small macrophages expressed significantly higher cell surface HLA-DR, CD14, CD38 and CD36 and lower CD206 compared to large macrophages. Large alveolar macrophages showed lower marker expression in COPD current compared to ex-smokers. Small interstitial macrophages had the highest pro-inflammatory gene expression levels, while large alveolar macrophages had the lowest. Small alveolar macrophages had the highest phagocytic ability. Small alveolar macrophage CD206 expression was lower in COPD patients compared to smokers. COPD lung macrophages include distinct subpopulations; Small interstitial and small alveolar macrophages with more pro-inflammatory and phagocytic function respectively, and large alveolar macrophages with low pro-inflammatory and phagocytic ability.","author":[{"dropping-particle":"","family":"Dewhurst","given":"Jennifer A","non-dropping-particle":"","parse-names":false,"suffix":""},{"dropping-particle":"","family":"Lea","given":"Simon","non-dropping-particle":"","parse-names":false,"suffix":""},{"dropping-particle":"","family":"Hardaker","given":"Elizabeth","non-dropping-particle":"","parse-names":false,"suffix":""},{"dropping-particle":"V","family":"Dungwa","given":"Josiah","non-dropping-particle":"","parse-names":false,"suffix":""},{"dropping-particle":"","family":"Ravi","given":"Arjun K","non-dropping-particle":"","parse-names":false,"suffix":""},{"dropping-particle":"","family":"Singh","given":"Dave","non-dropping-particle":"","parse-names":false,"suffix":""}],"container-title":"Scientific reports","id":"ITEM-5","issue":"1","issued":{"date-parts":[["2017"]]},"page":"7143","title":"Characterisation of lung macrophage subpopulations in COPD patients and controls.","type":"article-journal","volume":"7"},"uris":["http://www.mendeley.com/documents/?uuid=696e000c-4840-31fa-a86a-d52595dd00df"]}],"mendeley":{"formattedCitation":"&lt;sup&gt;1,5,13,14,30&lt;/sup&gt;","plainTextFormattedCitation":"1,5,13,14,30","previouslyFormattedCitation":"&lt;sup&gt;1,5,13,14,30&lt;/sup&gt;"},"properties":{"noteIndex":0},"schema":"https://github.com/citation-style-language/schema/raw/master/csl-citation.json"}</w:delInstrText>
        </w:r>
        <w:r w:rsidR="00A62BAB" w:rsidRPr="004D6718" w:rsidDel="00BE2F95">
          <w:rPr>
            <w:rFonts w:ascii="Times New Roman" w:hAnsi="Times New Roman"/>
            <w:sz w:val="24"/>
            <w:szCs w:val="24"/>
          </w:rPr>
          <w:fldChar w:fldCharType="separate"/>
        </w:r>
        <w:r w:rsidR="00A709C8" w:rsidRPr="00A709C8" w:rsidDel="00BE2F95">
          <w:rPr>
            <w:rFonts w:ascii="Times New Roman" w:hAnsi="Times New Roman"/>
            <w:noProof/>
            <w:sz w:val="24"/>
            <w:szCs w:val="24"/>
            <w:vertAlign w:val="superscript"/>
          </w:rPr>
          <w:delText>1,5,13,14,30</w:delText>
        </w:r>
        <w:r w:rsidR="00A62BAB" w:rsidRPr="004D6718" w:rsidDel="00BE2F95">
          <w:rPr>
            <w:rFonts w:ascii="Times New Roman" w:hAnsi="Times New Roman"/>
            <w:sz w:val="24"/>
            <w:szCs w:val="24"/>
          </w:rPr>
          <w:fldChar w:fldCharType="end"/>
        </w:r>
        <w:r w:rsidR="00991C8B" w:rsidRPr="004D6718" w:rsidDel="00BE2F95">
          <w:rPr>
            <w:rFonts w:ascii="Times New Roman" w:hAnsi="Times New Roman"/>
            <w:sz w:val="24"/>
            <w:szCs w:val="24"/>
          </w:rPr>
          <w:delText xml:space="preserve">. As such, macrophage involvement in the lung is </w:delText>
        </w:r>
        <w:r w:rsidR="00B22903" w:rsidRPr="004D6718" w:rsidDel="00BE2F95">
          <w:rPr>
            <w:rFonts w:ascii="Times New Roman" w:hAnsi="Times New Roman"/>
            <w:sz w:val="24"/>
            <w:szCs w:val="24"/>
          </w:rPr>
          <w:delText>paramount in the resolution of disease.</w:delText>
        </w:r>
        <w:r w:rsidR="00111F8E" w:rsidRPr="004D6718" w:rsidDel="00BE2F95">
          <w:rPr>
            <w:rFonts w:ascii="Times New Roman" w:hAnsi="Times New Roman"/>
            <w:sz w:val="24"/>
            <w:szCs w:val="24"/>
          </w:rPr>
          <w:delText xml:space="preserve"> </w:delText>
        </w:r>
      </w:del>
    </w:p>
    <w:p w14:paraId="25FEF121" w14:textId="6A1153BF" w:rsidR="004B4A1C" w:rsidRPr="004D6718" w:rsidDel="00BE2F95" w:rsidRDefault="00A81364" w:rsidP="00CD46A4">
      <w:pPr>
        <w:spacing w:after="0" w:line="240" w:lineRule="auto"/>
        <w:ind w:right="59"/>
        <w:jc w:val="both"/>
        <w:rPr>
          <w:del w:id="265" w:author="Gregory Fonseca" w:date="2020-05-29T20:50:00Z"/>
          <w:rFonts w:ascii="Times New Roman" w:hAnsi="Times New Roman"/>
          <w:sz w:val="24"/>
          <w:szCs w:val="24"/>
        </w:rPr>
      </w:pPr>
      <w:del w:id="266" w:author="Gregory Fonseca" w:date="2020-05-29T20:50:00Z">
        <w:r w:rsidRPr="004D6718" w:rsidDel="00BE2F95">
          <w:rPr>
            <w:rFonts w:ascii="Times New Roman" w:hAnsi="Times New Roman"/>
            <w:sz w:val="24"/>
            <w:szCs w:val="24"/>
          </w:rPr>
          <w:tab/>
        </w:r>
        <w:r w:rsidR="005639D1" w:rsidRPr="004D6718" w:rsidDel="00BE2F95">
          <w:rPr>
            <w:rFonts w:ascii="Times New Roman" w:hAnsi="Times New Roman"/>
            <w:sz w:val="24"/>
            <w:szCs w:val="24"/>
          </w:rPr>
          <w:delText>Within the lung,</w:delText>
        </w:r>
        <w:r w:rsidR="00296CF1" w:rsidRPr="004D6718" w:rsidDel="00BE2F95">
          <w:rPr>
            <w:rFonts w:ascii="Times New Roman" w:hAnsi="Times New Roman"/>
            <w:sz w:val="24"/>
            <w:szCs w:val="24"/>
          </w:rPr>
          <w:delText xml:space="preserve"> there are two populations of macrophages</w:delText>
        </w:r>
        <w:r w:rsidR="001D3444" w:rsidRPr="004D6718" w:rsidDel="00BE2F95">
          <w:rPr>
            <w:rFonts w:ascii="Times New Roman" w:hAnsi="Times New Roman"/>
            <w:sz w:val="24"/>
            <w:szCs w:val="24"/>
          </w:rPr>
          <w:delText xml:space="preserve"> which can be differentiated by </w:delText>
        </w:r>
        <w:r w:rsidR="00504221" w:rsidRPr="004D6718" w:rsidDel="00BE2F95">
          <w:rPr>
            <w:rFonts w:ascii="Times New Roman" w:hAnsi="Times New Roman"/>
            <w:sz w:val="24"/>
            <w:szCs w:val="24"/>
          </w:rPr>
          <w:delText xml:space="preserve">RNA expression patterns in single cell RNA sequencing and </w:delText>
        </w:r>
        <w:r w:rsidR="001D3444" w:rsidRPr="004D6718" w:rsidDel="00BE2F95">
          <w:rPr>
            <w:rFonts w:ascii="Times New Roman" w:hAnsi="Times New Roman"/>
            <w:sz w:val="24"/>
            <w:szCs w:val="24"/>
          </w:rPr>
          <w:delText>Sigle</w:delText>
        </w:r>
        <w:r w:rsidR="000908B0" w:rsidRPr="004D6718" w:rsidDel="00BE2F95">
          <w:rPr>
            <w:rFonts w:ascii="Times New Roman" w:hAnsi="Times New Roman"/>
            <w:sz w:val="24"/>
            <w:szCs w:val="24"/>
          </w:rPr>
          <w:delText>c</w:delText>
        </w:r>
        <w:r w:rsidR="001D3444" w:rsidRPr="004D6718" w:rsidDel="00BE2F95">
          <w:rPr>
            <w:rFonts w:ascii="Times New Roman" w:hAnsi="Times New Roman"/>
            <w:sz w:val="24"/>
            <w:szCs w:val="24"/>
          </w:rPr>
          <w:delText>-F high and CDC11b high staining</w:delText>
        </w:r>
        <w:r w:rsidR="00504221" w:rsidRPr="004D6718" w:rsidDel="00BE2F95">
          <w:rPr>
            <w:rFonts w:ascii="Times New Roman" w:hAnsi="Times New Roman"/>
            <w:sz w:val="24"/>
            <w:szCs w:val="24"/>
          </w:rPr>
          <w:delText xml:space="preserve"> by flo</w:delText>
        </w:r>
        <w:r w:rsidR="00551D68" w:rsidRPr="004D6718" w:rsidDel="00BE2F95">
          <w:rPr>
            <w:rFonts w:ascii="Times New Roman" w:hAnsi="Times New Roman"/>
            <w:sz w:val="24"/>
            <w:szCs w:val="24"/>
          </w:rPr>
          <w:delText>w</w:delText>
        </w:r>
        <w:r w:rsidR="000908B0" w:rsidRPr="004D6718" w:rsidDel="00BE2F95">
          <w:rPr>
            <w:rFonts w:ascii="Times New Roman" w:hAnsi="Times New Roman"/>
            <w:sz w:val="24"/>
            <w:szCs w:val="24"/>
          </w:rPr>
          <w:delText xml:space="preserve"> </w:delText>
        </w:r>
        <w:r w:rsidR="00504221" w:rsidRPr="004D6718" w:rsidDel="00BE2F95">
          <w:rPr>
            <w:rFonts w:ascii="Times New Roman" w:hAnsi="Times New Roman"/>
            <w:sz w:val="24"/>
            <w:szCs w:val="24"/>
          </w:rPr>
          <w:delText>cytometry</w:delText>
        </w:r>
        <w:r w:rsidR="009C7950" w:rsidRPr="004D6718" w:rsidDel="00BE2F95">
          <w:rPr>
            <w:rFonts w:ascii="Times New Roman" w:hAnsi="Times New Roman"/>
            <w:sz w:val="24"/>
            <w:szCs w:val="24"/>
          </w:rPr>
          <w:fldChar w:fldCharType="begin" w:fldLock="1"/>
        </w:r>
        <w:r w:rsidR="00A709C8" w:rsidDel="00BE2F95">
          <w:rPr>
            <w:rFonts w:ascii="Times New Roman" w:hAnsi="Times New Roman"/>
            <w:sz w:val="24"/>
            <w:szCs w:val="24"/>
          </w:rPr>
          <w:delInstrText>ADDIN CSL_CITATION {"citationItems":[{"id":"ITEM-1","itemData":{"DOI":"10.1165/rcmb.2017-0154OC","ISSN":"15354989","abstract":"Idiopathic pulmonary fibrosis is a progressive lung disease with complex pathophysiology and fatal prognosis. Macrophages (MF) contribute to the development of lung fibrosis; however, the underlying mechanisms and specific MF subsets involved remain unclear. During lung injury, two subsets of lung MF coexist: Siglec-Fhi resident alveolar MF and a mixed population of CD11bhi MF that primarily mature from immigrating monocytes. Using a novel inducible transgenic system driven by a fragment of the human CD68 promoter, we targeted deletion of the antiapoptotic protein cellular FADD-like IL-1b–converting enzyme–inhibitory protein (c-FLIP) to CD11bhi MF. Upon loss of c-FLIP, CD11bhi MF became susceptible to cell death. Using this system, we were able to show that eliminating CD11bhi MF present 7–14 days after bleomycin injury was sufficient to protect mice from fibrosis. RNA-seq analysis of lung MF present during this time showed that CD11bhi MF, but not Siglec-Fhi MF, expressed high levels of profibrotic chemokines and growth factors. Human MF from patients with idiopathic pulmonary fibrosis expressed many of the same profibrotic chemokines identified in murine CD11bhi MF. Elimination of monocyte-derived MF may help in the treatment of fibrosis. We identify c-FLIP and the associated extrinsic cell death program as a potential pathway through which these profibrotic MF may be pharmacologically targeted.","author":[{"dropping-particle":"","family":"McCubbrey","given":"Alexandra L.","non-dropping-particle":"","parse-names":false,"suffix":""},{"dropping-particle":"","family":"Barthel","given":"Lea","non-dropping-particle":"","parse-names":false,"suffix":""},{"dropping-particle":"","family":"Mohning","given":"Michael P.","non-dropping-particle":"","parse-names":false,"suffix":""},{"dropping-particle":"","family":"Redente","given":"Elizabeth F.","non-dropping-particle":"","parse-names":false,"suffix":""},{"dropping-particle":"","family":"Mould","given":"Kara J.","non-dropping-particle":"","parse-names":false,"suffix":""},{"dropping-particle":"","family":"Thomas","given":"Stacey M.","non-dropping-particle":"","parse-names":false,"suffix":""},{"dropping-particle":"","family":"Leach","given":"Sonia M.","non-dropping-particle":"","parse-names":false,"suffix":""},{"dropping-particle":"","family":"Danhorn","given":"Thomas","non-dropping-particle":"","parse-names":false,"suffix":""},{"dropping-particle":"","family":"Gibbings","given":"Sophie L.","non-dropping-particle":"","parse-names":false,"suffix":""},{"dropping-particle":"V.","family":"Jakubzick","given":"Claudia","non-dropping-particle":"","parse-names":false,"suffix":""},{"dropping-particle":"","family":"Henson","given":"Peter M.","non-dropping-particle":"","parse-names":false,"suffix":""},{"dropping-particle":"","family":"Janssen","given":"William J.","non-dropping-particle":"","parse-names":false,"suffix":""}],"container-title":"American Journal of Respiratory Cell and Molecular Biology","id":"ITEM-1","issue":"1","issued":{"date-parts":[["2018","1","1"]]},"page":"66-78","publisher":"American Thoracic Society","title":"Deletion of c-FLIP from CD11bhi macrophages prevents development of bleomycin-induced lung fibrosis","type":"article-journal","volume":"58"},"uris":["http://www.mendeley.com/documents/?uuid=a1a3364e-82fd-32ba-b9f5-4f8404900ea0"]},{"id":"ITEM-2","itemData":{"DOI":"10.1164/rccm.201712-2410OC","ISSN":"15354970","abstract":"Rationale: The contributions of diverse cell populations in the human lung to pulmonary fibrosis pathogenesis are poorly understood. Single-cell RNA sequencing can reveal changes within individual cell populations during pulmonary fibrosis that are important for disease pathogenesis. Objectives: To determine whether single-cell RNA sequencing can reveal disease-related heterogeneity within alveolar macrophages, epithelial cells, or other cell types in lung tissue from subjects with pulmonary fibrosis compared with control subjects. Methods: We performed single-cell RNA sequencing on lung tissue obtained from eight transplant donors and eight recipients with pulmonary fibrosis and on one bronchoscopic cryobiospy sample from a patient with idiopathic pulmonary fibrosis. We validated these data using in situ RNA hybridization, immunohistochemistry, and bulk RNA-sequencing on flow-sorted cells from 22 additional subjects. Measurements and Main Results: We identified a distinct, nove population of profibrotic alveolar macrophages exclusively in patients with fibrosis. Within epithelial cells, the expression of genes involved in Wnt secretion and response was restricted to nonoverlapping cells. We identified rare cell populations including airway stem cells and senescent cells emerging during pulmonary fibrosis. We developed a web-based tool to explore these data. Conclusions: We generated a single-cell atlas of pulmonary fibrosis. Using this atlas, we demonstrated heterogeneity within alveolar macrophages and epithelial cells from subjects with pulmonary fibrosis. These results support the feasibility of discovery-based approaches using next-generation sequencing technologies to identify signaling pathways for targeting in the development of personalized therapies for patients with pulmonary fibrosis.","author":[{"dropping-particle":"","family":"Reyfman","given":"Paul A.","non-dropping-particle":"","parse-names":false,"suffix":""},{"dropping-particle":"","family":"Walter","given":"James M.","non-dropping-particle":"","parse-names":false,"suffix":""},{"dropping-particle":"","family":"Joshi","given":"Nikita","non-dropping-particle":"","parse-names":false,"suffix":""},{"dropping-particle":"","family":"Anekalla","given":"Kishore R.","non-dropping-particle":"","parse-names":false,"suffix":""},{"dropping-particle":"","family":"McQuattie-Pimentel","given":"Alexandra C.","non-dropping-particle":"","parse-names":false,"suffix":""},{"dropping-particle":"","family":"Chiu","given":"Stephen","non-dropping-particle":"","parse-names":false,"suffix":""},{"dropping-particle":"","family":"Fernandez","given":"Ramiro","non-dropping-particle":"","parse-names":false,"suffix":""},{"dropping-particle":"","family":"Akbarpour","given":"Mahzad","non-dropping-particle":"","parse-names":false,"suffix":""},{"dropping-particle":"","family":"Chen","given":"Ching I.","non-dropping-particle":"","parse-names":false,"suffix":""},{"dropping-particle":"","family":"Ren","given":"Ziyou","non-dropping-particle":"","parse-names":false,"suffix":""},{"dropping-particle":"","family":"Verma","given":"Rohan","non-dropping-particle":"","parse-names":false,"suffix":""},{"dropping-particle":"","family":"Abdala-Valencia","given":"Hiam","non-dropping-particle":"","parse-names":false,"suffix":""},{"dropping-particle":"","family":"Nam","given":"Kiwon","non-dropping-particle":"","parse-names":false,"suffix":""},{"dropping-particle":"","family":"Chi","given":"Monica","non-dropping-particle":"","parse-names":false,"suffix":""},{"dropping-particle":"","family":"Han","given":"Seung Hye","non-dropping-particle":"","parse-names":false,"suffix":""},{"dropping-particle":"","family":"Gonzalez-Gonzalez","given":"Francisco J.","non-dropping-particle":"","parse-names":false,"suffix":""},{"dropping-particle":"","family":"Soberanes","given":"Saul","non-dropping-particle":"","parse-names":false,"suffix":""},{"dropping-particle":"","family":"Watanabe","given":"Satoshi","non-dropping-particle":"","parse-names":false,"suffix":""},{"dropping-particle":"","family":"Williams","given":"Kinola J.N.","non-dropping-particle":"","parse-names":false,"suffix":""},{"dropping-particle":"","family":"Flozak","given":"Annette S.","non-dropping-particle":"","parse-names":false,"suffix":""},{"dropping-particle":"","family":"Nicholson","given":"Trevor T.","non-dropping-particle":"","parse-names":false,"suffix":""},{"dropping-particle":"","family":"Morgan","given":"Vince K.","non-dropping-particle":"","parse-names":false,"suffix":""},{"dropping-particle":"","family":"Winter","given":"Deborah R.","non-dropping-particle":"","parse-names":false,"suffix":""},{"dropping-particle":"","family":"Hinchcliff","given":"Monique","non-dropping-particle":"","parse-names":false,"suffix":""},{"dropping-particle":"","family":"Hrusch","given":"Cara L.","non-dropping-particle":"","parse-names":false,"suffix":""},{"dropping-particle":"","family":"Guzy","given":"Robert D.","non-dropping-particle":"","parse-names":false,"suffix":""},{"dropping-particle":"","family":"Bonham","given":"Catherine A.","non-dropping-particle":"","parse-names":false,"suffix":""},{"dropping-particle":"","family":"Sperling","given":"Anne I.","non-dropping-particle":"","parse-names":false,"suffix":""},{"dropping-particle":"","family":"Bag","given":"Remzi","non-dropping-particle":"","parse-names":false,"suffix":""},{"dropping-particle":"","family":"Hamanaka","given":"Robert B.","non-dropping-particle":"","parse-names":false,"suffix":""},{"dropping-particle":"","family":"Mutlu","given":"Gökhan M.","non-dropping-particle":"","parse-names":false,"suffix":""},{"dropping-particle":"V.","family":"Yeldandi","given":"Anjana","non-dropping-particle":"","parse-names":false,"suffix":""},{"dropping-particle":"","family":"Marshall","given":"Stacy A.","non-dropping-particle":"","parse-names":false,"suffix":""},{"dropping-particle":"","family":"Shilatifard","given":"Ali","non-dropping-particle":"","parse-names":false,"suffix":""},{"dropping-particle":"","family":"Amaral","given":"Luis A.N.","non-dropping-particle":"","parse-names":false,"suffix":""},{"dropping-particle":"","family":"Perlman","given":"Harris","non-dropping-particle":"","parse-names":false,"suffix":""},{"dropping-particle":"","family":"Sznajder","given":"Jacob I.","non-dropping-particle":"","parse-names":false,"suffix":""},{"dropping-particle":"","family":"Christine Argento","given":"A.","non-dropping-particle":"","parse-names":false,"suffix":""},{"dropping-particle":"","family":"Gillespie","given":"Colin T.","non-dropping-particle":"","parse-names":false,"suffix":""},{"dropping-particle":"","family":"Dematte","given":"Jane","non-dropping-particle":"","parse-names":false,"suffix":""},{"dropping-particle":"","family":"Jain","given":"Manu","non-dropping-particle":"","parse-names":false,"suffix":""},{"dropping-particle":"","family":"Singer","given":"Benjamin D.","non-dropping-particle":"","parse-names":false,"suffix":""},{"dropping-particle":"","family":"Ridge","given":"Karen M.","non-dropping-particle":"","parse-names":false,"suffix":""},{"dropping-particle":"","family":"Lam","given":"Anna P.","non-dropping-particle":"","parse-names":false,"suffix":""},{"dropping-particle":"","family":"Bharat","given":"Ankit","non-dropping-particle":"","parse-names":false,"suffix":""},{"dropping-particle":"","family":"Bhorade","given":"Sangeeta M.","non-dropping-particle":"","parse-names":false,"suffix":""},{"dropping-particle":"","family":"Gottardi","given":"Cara J.","non-dropping-particle":"","parse-names":false,"suffix":""},{"dropping-particle":"","family":"Scott Budinger","given":"G. R.","non-dropping-particle":"","parse-names":false,"suffix":""},{"dropping-particle":"V.","family":"Misharin","given":"Alexander","non-dropping-particle":"","parse-names":false,"suffix":""}],"container-title":"American Journal of Respiratory and Critical Care Medicine","id":"ITEM-2","issue":"12","issued":{"date-parts":[["2019","6","15"]]},"page":"1517-1536","publisher":"American Thoracic Society","title":"Single-cell transcriptomic analysis of human lung provides insights into the pathobiology of pulmonary fibrosis","type":"article-journal","volume":"199"},"uris":["http://www.mendeley.com/documents/?uuid=9d71a7e9-f676-3da9-a2bf-a7e5875d4a9c"]},{"id":"ITEM-3","itemData":{"DOI":"10.1172/JCI125366","ISSN":"15588238","PMID":"31135379","abstract":"Idiopathic pulmonary fibrosis (IPF) is a deadly disease with limited therapies. Tissue fibrosis is associated with type 2 immune response, although the causal contribution of immune cells is not defined. The AP-1 transcription factor Fra-2 is upregulated in IPF lung sections, and Fra-2 transgenic mice (Fra-2Tg) exhibit spontaneous lung fibrosis. Here, we show that bleomycin-induced lung fibrosis is attenuated upon myeloid inactivation of Fra-2 and aggravated in Fra-2Tg bone marrow chimeras. Type VI collagen (ColVI), a Fra-2 transcriptional target, is upregulated in 3 lung fibrosis models, and macrophages promote myofibroblast activation in vitro in a ColVI- and Fra-2–dependent manner. Fra-2 or ColVI inactivation does not affect macrophage recruitment and alternative activation, suggesting that Fra-2/ColVI specifically controls the paracrine profibrotic activity of macrophages. Importantly, ColVI-KO mice and ColVI-KO bone marrow chimeras are protected from bleomycin-induced lung fibrosis. Therapeutic administration of a Fra-2/AP-1 inhibitor reduces ColVI expression and ameliorates fibrosis in Fra-2Tg mice and in the bleomycin model. Finally, Fra-2 and ColVI positively correlate in IPF patient samples and colocalize in lung macrophages. Therefore, the Fra-2/ColVI profibrotic axis is a promising biomarker and therapeutic target for lung fibrosis and possibly other fibrotic diseases.","author":[{"dropping-particle":"","family":"Ucero","given":"Alvaro C.","non-dropping-particle":"","parse-names":false,"suffix":""},{"dropping-particle":"","family":"Bakiri","given":"Latifa","non-dropping-particle":"","parse-names":false,"suffix":""},{"dropping-particle":"","family":"Roediger","given":"Ben","non-dropping-particle":"","parse-names":false,"suffix":""},{"dropping-particle":"","family":"Suzuki","given":"Masakatsu","non-dropping-particle":"","parse-names":false,"suffix":""},{"dropping-particle":"","family":"Jimenez","given":"Maria","non-dropping-particle":"","parse-names":false,"suffix":""},{"dropping-particle":"","family":"Mandal","given":"Pratyusha","non-dropping-particle":"","parse-names":false,"suffix":""},{"dropping-particle":"","family":"Braghetta","given":"Paola","non-dropping-particle":"","parse-names":false,"suffix":""},{"dropping-particle":"","family":"Bonaldo","given":"Paolo","non-dropping-particle":"","parse-names":false,"suffix":""},{"dropping-particle":"","family":"Paz-Ares","given":"Luis","non-dropping-particle":"","parse-names":false,"suffix":""},{"dropping-particle":"","family":"Fustero-Torre","given":"Coral","non-dropping-particle":"","parse-names":false,"suffix":""},{"dropping-particle":"","family":"Ximenez-Embun","given":"Pilar","non-dropping-particle":"","parse-names":false,"suffix":""},{"dropping-particle":"","family":"Hernandez","given":"Ana Isabel","non-dropping-particle":"","parse-names":false,"suffix":""},{"dropping-particle":"","family":"Megias","given":"Diego","non-dropping-particle":"","parse-names":false,"suffix":""},{"dropping-particle":"","family":"Wagner","given":"Erwin F.","non-dropping-particle":"","parse-names":false,"suffix":""}],"container-title":"Journal of Clinical Investigation","id":"ITEM-3","issue":"8","issued":{"date-parts":[["2019","8","1"]]},"page":"3293-3309","publisher":"American Society for Clinical Investigation","title":"Fra-2–expressing macrophages promote lung fibrosis","type":"article-journal","volume":"129"},"uris":["http://www.mendeley.com/documents/?uuid=15f57efa-263d-3ae8-b633-89a33f3636bb"]}],"mendeley":{"formattedCitation":"&lt;sup&gt;20,21,24&lt;/sup&gt;","plainTextFormattedCitation":"20,21,24","previouslyFormattedCitation":"&lt;sup&gt;20,21,24&lt;/sup&gt;"},"properties":{"noteIndex":0},"schema":"https://github.com/citation-style-language/schema/raw/master/csl-citation.json"}</w:delInstrText>
        </w:r>
        <w:r w:rsidR="009C7950" w:rsidRPr="004D6718" w:rsidDel="00BE2F95">
          <w:rPr>
            <w:rFonts w:ascii="Times New Roman" w:hAnsi="Times New Roman"/>
            <w:sz w:val="24"/>
            <w:szCs w:val="24"/>
          </w:rPr>
          <w:fldChar w:fldCharType="separate"/>
        </w:r>
        <w:r w:rsidR="006F4BB1" w:rsidRPr="004D6718" w:rsidDel="00BE2F95">
          <w:rPr>
            <w:rFonts w:ascii="Times New Roman" w:hAnsi="Times New Roman"/>
            <w:noProof/>
            <w:sz w:val="24"/>
            <w:szCs w:val="24"/>
            <w:vertAlign w:val="superscript"/>
          </w:rPr>
          <w:delText>20,21,24</w:delText>
        </w:r>
        <w:r w:rsidR="009C7950" w:rsidRPr="004D6718" w:rsidDel="00BE2F95">
          <w:rPr>
            <w:rFonts w:ascii="Times New Roman" w:hAnsi="Times New Roman"/>
            <w:sz w:val="24"/>
            <w:szCs w:val="24"/>
          </w:rPr>
          <w:fldChar w:fldCharType="end"/>
        </w:r>
        <w:r w:rsidR="00504221" w:rsidRPr="004D6718" w:rsidDel="00BE2F95">
          <w:rPr>
            <w:rFonts w:ascii="Times New Roman" w:hAnsi="Times New Roman"/>
            <w:sz w:val="24"/>
            <w:szCs w:val="24"/>
          </w:rPr>
          <w:delText>.</w:delText>
        </w:r>
        <w:r w:rsidR="00551D68" w:rsidRPr="004D6718" w:rsidDel="00BE2F95">
          <w:rPr>
            <w:rFonts w:ascii="Times New Roman" w:hAnsi="Times New Roman"/>
            <w:sz w:val="24"/>
            <w:szCs w:val="24"/>
          </w:rPr>
          <w:delText xml:space="preserve"> Previous work </w:delText>
        </w:r>
        <w:r w:rsidR="000611F0" w:rsidRPr="004D6718" w:rsidDel="00BE2F95">
          <w:rPr>
            <w:rFonts w:ascii="Times New Roman" w:hAnsi="Times New Roman"/>
            <w:sz w:val="24"/>
            <w:szCs w:val="24"/>
          </w:rPr>
          <w:delText>in</w:delText>
        </w:r>
        <w:r w:rsidR="00551D68" w:rsidRPr="004D6718" w:rsidDel="00BE2F95">
          <w:rPr>
            <w:rFonts w:ascii="Times New Roman" w:hAnsi="Times New Roman"/>
            <w:sz w:val="24"/>
            <w:szCs w:val="24"/>
          </w:rPr>
          <w:delText xml:space="preserve"> m</w:delText>
        </w:r>
        <w:r w:rsidR="000611F0" w:rsidRPr="004D6718" w:rsidDel="00BE2F95">
          <w:rPr>
            <w:rFonts w:ascii="Times New Roman" w:hAnsi="Times New Roman"/>
            <w:sz w:val="24"/>
            <w:szCs w:val="24"/>
          </w:rPr>
          <w:delText>ice</w:delText>
        </w:r>
        <w:r w:rsidR="00551D68" w:rsidRPr="004D6718" w:rsidDel="00BE2F95">
          <w:rPr>
            <w:rFonts w:ascii="Times New Roman" w:hAnsi="Times New Roman"/>
            <w:sz w:val="24"/>
            <w:szCs w:val="24"/>
          </w:rPr>
          <w:delText xml:space="preserve"> suggest that a </w:delText>
        </w:r>
        <w:r w:rsidR="00DD51B5" w:rsidRPr="004D6718" w:rsidDel="00BE2F95">
          <w:rPr>
            <w:rFonts w:ascii="Times New Roman" w:hAnsi="Times New Roman"/>
            <w:sz w:val="24"/>
            <w:szCs w:val="24"/>
          </w:rPr>
          <w:delText>shift</w:delText>
        </w:r>
        <w:r w:rsidR="00551D68" w:rsidRPr="004D6718" w:rsidDel="00BE2F95">
          <w:rPr>
            <w:rFonts w:ascii="Times New Roman" w:hAnsi="Times New Roman"/>
            <w:sz w:val="24"/>
            <w:szCs w:val="24"/>
          </w:rPr>
          <w:delText xml:space="preserve"> in the macrophage population</w:delText>
        </w:r>
        <w:r w:rsidR="00B2045C" w:rsidRPr="004D6718" w:rsidDel="00BE2F95">
          <w:rPr>
            <w:rFonts w:ascii="Times New Roman" w:hAnsi="Times New Roman"/>
            <w:sz w:val="24"/>
            <w:szCs w:val="24"/>
          </w:rPr>
          <w:delText xml:space="preserve"> from predominantly AM</w:delText>
        </w:r>
        <w:r w:rsidR="00F538E7" w:rsidRPr="004D6718" w:rsidDel="00BE2F95">
          <w:rPr>
            <w:rFonts w:ascii="Times New Roman" w:hAnsi="Times New Roman"/>
            <w:sz w:val="24"/>
            <w:szCs w:val="24"/>
          </w:rPr>
          <w:delText>s</w:delText>
        </w:r>
        <w:r w:rsidR="00551D68" w:rsidRPr="004D6718" w:rsidDel="00BE2F95">
          <w:rPr>
            <w:rFonts w:ascii="Times New Roman" w:hAnsi="Times New Roman"/>
            <w:sz w:val="24"/>
            <w:szCs w:val="24"/>
          </w:rPr>
          <w:delText xml:space="preserve"> </w:delText>
        </w:r>
        <w:r w:rsidR="00DD51B5" w:rsidRPr="004D6718" w:rsidDel="00BE2F95">
          <w:rPr>
            <w:rFonts w:ascii="Times New Roman" w:hAnsi="Times New Roman"/>
            <w:sz w:val="24"/>
            <w:szCs w:val="24"/>
          </w:rPr>
          <w:delText xml:space="preserve">to IMs </w:delText>
        </w:r>
        <w:r w:rsidR="00551D68" w:rsidRPr="004D6718" w:rsidDel="00BE2F95">
          <w:rPr>
            <w:rFonts w:ascii="Times New Roman" w:hAnsi="Times New Roman"/>
            <w:sz w:val="24"/>
            <w:szCs w:val="24"/>
          </w:rPr>
          <w:delText>exacerbates the signals which lead to damage and fibrosis</w:delText>
        </w:r>
        <w:r w:rsidR="00116B04" w:rsidRPr="004D6718" w:rsidDel="00BE2F95">
          <w:rPr>
            <w:rFonts w:ascii="Times New Roman" w:hAnsi="Times New Roman"/>
            <w:sz w:val="24"/>
            <w:szCs w:val="24"/>
          </w:rPr>
          <w:fldChar w:fldCharType="begin" w:fldLock="1"/>
        </w:r>
        <w:r w:rsidR="003F580C" w:rsidDel="00BE2F95">
          <w:rPr>
            <w:rFonts w:ascii="Times New Roman" w:hAnsi="Times New Roman"/>
            <w:sz w:val="24"/>
            <w:szCs w:val="24"/>
          </w:rPr>
          <w:delInstrText>ADDIN CSL_CITATION {"citationItems":[{"id":"ITEM-1","itemData":{"DOI":"10.1165/rcmb.2017-0154OC","ISSN":"15354989","abstract":"Idiopathic pulmonary fibrosis is a progressive lung disease with complex pathophysiology and fatal prognosis. Macrophages (MF) contribute to the development of lung fibrosis; however, the underlying mechanisms and specific MF subsets involved remain unclear. During lung injury, two subsets of lung MF coexist: Siglec-Fhi resident alveolar MF and a mixed population of CD11bhi MF that primarily mature from immigrating monocytes. Using a novel inducible transgenic system driven by a fragment of the human CD68 promoter, we targeted deletion of the antiapoptotic protein cellular FADD-like IL-1b–converting enzyme–inhibitory protein (c-FLIP) to CD11bhi MF. Upon loss of c-FLIP, CD11bhi MF became susceptible to cell death. Using this system, we were able to show that eliminating CD11bhi MF present 7–14 days after bleomycin injury was sufficient to protect mice from fibrosis. RNA-seq analysis of lung MF present during this time showed that CD11bhi MF, but not Siglec-Fhi MF, expressed high levels of profibrotic chemokines and growth factors. Human MF from patients with idiopathic pulmonary fibrosis expressed many of the same profibrotic chemokines identified in murine CD11bhi MF. Elimination of monocyte-derived MF may help in the treatment of fibrosis. We identify c-FLIP and the associated extrinsic cell death program as a potential pathway through which these profibrotic MF may be pharmacologically targeted.","author":[{"dropping-particle":"","family":"McCubbrey","given":"Alexandra L.","non-dropping-particle":"","parse-names":false,"suffix":""},{"dropping-particle":"","family":"Barthel","given":"Lea","non-dropping-particle":"","parse-names":false,"suffix":""},{"dropping-particle":"","family":"Mohning","given":"Michael P.","non-dropping-particle":"","parse-names":false,"suffix":""},{"dropping-particle":"","family":"Redente","given":"Elizabeth F.","non-dropping-particle":"","parse-names":false,"suffix":""},{"dropping-particle":"","family":"Mould","given":"Kara J.","non-dropping-particle":"","parse-names":false,"suffix":""},{"dropping-particle":"","family":"Thomas","given":"Stacey M.","non-dropping-particle":"","parse-names":false,"suffix":""},{"dropping-particle":"","family":"Leach","given":"Sonia M.","non-dropping-particle":"","parse-names":false,"suffix":""},{"dropping-particle":"","family":"Danhorn","given":"Thomas","non-dropping-particle":"","parse-names":false,"suffix":""},{"dropping-particle":"","family":"Gibbings","given":"Sophie L.","non-dropping-particle":"","parse-names":false,"suffix":""},{"dropping-particle":"V.","family":"Jakubzick","given":"Claudia","non-dropping-particle":"","parse-names":false,"suffix":""},{"dropping-particle":"","family":"Henson","given":"Peter M.","non-dropping-particle":"","parse-names":false,"suffix":""},{"dropping-particle":"","family":"Janssen","given":"William J.","non-dropping-particle":"","parse-names":false,"suffix":""}],"container-title":"American Journal of Respiratory Cell and Molecular Biology","id":"ITEM-1","issue":"1","issued":{"date-parts":[["2018","1","1"]]},"page":"66-78","publisher":"American Thoracic Society","title":"Deletion of c-FLIP from CD11bhi macrophages prevents development of bleomycin-induced lung fibrosis","type":"article-journal","volume":"58"},"uris":["http://www.mendeley.com/documents/?uuid=a1a3364e-82fd-32ba-b9f5-4f8404900ea0"]},{"id":"ITEM-2","itemData":{"DOI":"10.1183/23120541.00117-2019","abstract":"Idiopathic pulmonary fibrosis (IPF), the scarring of lung parenchyma resulting in the loss of lung function, remains a fatal disease with a significant unmet medical need. Patients with severe IPF often develop acute exacerbations resulting in the rapid deterioration of lung function, requiring transplantation. Understanding the pathophysiological mechanisms contributing to IPF is key to develop novel therapeutic approaches for end-stage disease. We report here RNA-sequencing analyses of lung tissues from a cohort of patients with transplant-stage IPF (n=36), compared with acute lung injury (ALI) (n=11) and nondisease controls (n=19), that reveal a robust gene expression signature unique to end-stage IPF. In addition to extracellular matrix remodelling pathways, we identified pathways associated with T-cell infiltration/activation, tumour development, and cholesterol homeostasis, as well as novel alternatively spliced transcripts that are differentially regulated in the advanced IPF lung versus ALI or nondisease controls. Additionally, we show a subset of genes that are correlated with percent predicted forced vital capacity and could reflect disease severity. Our results establish a robust transcriptomic fingerprint of an advanced IPF lung that is distinct from previously reported microarray signatures of moderate, stable or progressive IPF and identifies hitherto unknown candidate targets and pathways for therapeutic intervention in late-stage IPF as well as biomarkers to characterise disease progression and enable patient stratification.","author":[{"dropping-particle":"","family":"Sivakumar","given":"Pitchumani","non-dropping-particle":"","parse-names":false,"suffix":""},{"dropping-particle":"","family":"Thompson","given":"John Ryan","non-dropping-particle":"","parse-names":false,"suffix":""},{"dropping-particle":"","family":"Ammar","given":"Ron","non-dropping-particle":"","parse-names":false,"suffix":""},{"dropping-particle":"","family":"Porteous","given":"Mary","non-dropping-particle":"","parse-names":false,"suffix":""},{"dropping-particle":"","family":"McCoubrey","given":"Carly","non-dropping-particle":"","parse-names":false,"suffix":""},{"dropping-particle":"","family":"Cantu","given":"Edward","non-dropping-particle":"","parse-names":false,"suffix":""},{"dropping-particle":"","family":"Ravi","given":"Kandasamy","non-dropping-particle":"","parse-names":false,"suffix":""},{"dropping-particle":"","family":"Zhang","given":"Yan","non-dropping-particle":"","parse-names":false,"suffix":""},{"dropping-particle":"","family":"Luo","given":"Yi","non-dropping-particle":"","parse-names":false,"suffix":""},{"dropping-particle":"","family":"Streltsov","given":"Denis","non-dropping-particle":"","parse-names":false,"suffix":""},{"dropping-particle":"","family":"Beers","given":"Michael F.","non-dropping-particle":"","parse-names":false,"suffix":""},{"dropping-particle":"","family":"Jarai","given":"Gabor","non-dropping-particle":"","parse-names":false,"suffix":""},{"dropping-particle":"","family":"Christie","given":"Jason D.","non-dropping-particle":"","parse-names":false,"suffix":""}],"container-title":"ERJ Open Research","id":"ITEM-2","issue":"3","issued":{"date-parts":[["2019","7"]]},"page":"00117-2019","publisher":"European Respiratory Society (ERS)","title":"RNA sequencing of transplant-stage idiopathic pulmonary fibrosis lung reveals unique pathway regulation","type":"article-journal","volume":"5"},"uris":["http://www.mendeley.com/documents/?uuid=566b497d-76b3-3517-95b2-66bda6eda3df"]},{"id":"ITEM-3","itemData":{"DOI":"10.1172/JCI125366","ISSN":"15588238","PMID":"31135379","abstract":"Idiopathic pulmonary fibrosis (IPF) is a deadly disease with limited therapies. Tissue fibrosis is associated with type 2 immune response, although the causal contribution of immune cells is not defined. The AP-1 transcription factor Fra-2 is upregulated in IPF lung sections, and Fra-2 transgenic mice (Fra-2Tg) exhibit spontaneous lung fibrosis. Here, we show that bleomycin-induced lung fibrosis is attenuated upon myeloid inactivation of Fra-2 and aggravated in Fra-2Tg bone marrow chimeras. Type VI collagen (ColVI), a Fra-2 transcriptional target, is upregulated in 3 lung fibrosis models, and macrophages promote myofibroblast activation in vitro in a ColVI- and Fra-2–dependent manner. Fra-2 or ColVI inactivation does not affect macrophage recruitment and alternative activation, suggesting that Fra-2/ColVI specifically controls the paracrine profibrotic activity of macrophages. Importantly, ColVI-KO mice and ColVI-KO bone marrow chimeras are protected from bleomycin-induced lung fibrosis. Therapeutic administration of a Fra-2/AP-1 inhibitor reduces ColVI expression and ameliorates fibrosis in Fra-2Tg mice and in the bleomycin model. Finally, Fra-2 and ColVI positively correlate in IPF patient samples and colocalize in lung macrophages. Therefore, the Fra-2/ColVI profibrotic axis is a promising biomarker and therapeutic target for lung fibrosis and possibly other fibrotic diseases.","author":[{"dropping-particle":"","family":"Ucero","given":"Alvaro C.","non-dropping-particle":"","parse-names":false,"suffix":""},{"dropping-particle":"","family":"Bakiri","given":"Latifa","non-dropping-particle":"","parse-names":false,"suffix":""},{"dropping-particle":"","family":"Roediger","given":"Ben","non-dropping-particle":"","parse-names":false,"suffix":""},{"dropping-particle":"","family":"Suzuki","given":"Masakatsu","non-dropping-particle":"","parse-names":false,"suffix":""},{"dropping-particle":"","family":"Jimenez","given":"Maria","non-dropping-particle":"","parse-names":false,"suffix":""},{"dropping-particle":"","family":"Mandal","given":"Pratyusha","non-dropping-particle":"","parse-names":false,"suffix":""},{"dropping-particle":"","family":"Braghetta","given":"Paola","non-dropping-particle":"","parse-names":false,"suffix":""},{"dropping-particle":"","family":"Bonaldo","given":"Paolo","non-dropping-particle":"","parse-names":false,"suffix":""},{"dropping-particle":"","family":"Paz-Ares","given":"Luis","non-dropping-particle":"","parse-names":false,"suffix":""},{"dropping-particle":"","family":"Fustero-Torre","given":"Coral","non-dropping-particle":"","parse-names":false,"suffix":""},{"dropping-particle":"","family":"Ximenez-Embun","given":"Pilar","non-dropping-particle":"","parse-names":false,"suffix":""},{"dropping-particle":"","family":"Hernandez","given":"Ana Isabel","non-dropping-particle":"","parse-names":false,"suffix":""},{"dropping-particle":"","family":"Megias","given":"Diego","non-dropping-particle":"","parse-names":false,"suffix":""},{"dropping-particle":"","family":"Wagner","given":"Erwin F.","non-dropping-particle":"","parse-names":false,"suffix":""}],"container-title":"Journal of Clinical Investigation","id":"ITEM-3","issue":"8","issued":{"date-parts":[["2019","8","1"]]},"page":"3293-3309","publisher":"American Society for Clinical Investigation","title":"Fra-2–expressing macrophages promote lung fibrosis","type":"article-journal","volume":"129"},"uris":["http://www.mendeley.com/documents/?uuid=15f57efa-263d-3ae8-b633-89a33f3636bb"]},{"id":"ITEM-4","itemData":{"DOI":"10.1165/rcmb.2019-0070OC","ISSN":"1535-4989","PMID":"31162951","abstract":"Idiopathic pulmonary fibrosis (IPF) is a chronic, progressive lung disorder and lacks effective treatments because of unclear mechanisms. Aberrant function of alveolar macrophages is directly linked to pulmonary fibrosis. Here, we show TIM-3 (T-cell immunoglobulin domain and mucin domain-3), a key regulator of macrophage function, aggravates pulmonary fibrosis. TIM-3 mRNA of patients with IPF was analyzed based on the Gene Expression Omnibus and Array Express databases. Lung pathology and profibrotic molecules were assessed in a bleomycin (BLM)-induced pulmonary fibrosis model using wild-type (WT) and TIM-3 transgenic (TIM-3-TG) mice. Macrophage cells, RAW264.7, were then applied to investigate the effect of macrophage TIM-3 under BLM exposure in vitro. Macrophage depletion and adoptive-transfer experiments were finally performed to examine lung morphology and profibrotic molecules. TIM-3 expression was increased both in patients with IPF and in our BLM-induced mouse model. TIM-3-TG mice developed more serious pathological changes in lung tissue and higher expressions of TGF-β1 (transforming growth factor-β1) and IL-10 than WT mice. After BLM treatment, TGF-β1 and IL-10 expression was significantly decreased in RAW264.7 cells after TIM-3 knock-out, whereas it was increased in TIM-3-TG peritoneal macrophages. The scores of pulmonary fibrosis in WT and TIM-3-TG mice were significantly reduced, and there was no difference between them after macrophage depletion. Furthermore, WT mice receiving adoptive macrophages from TIM-3-TG mice also had more serious lung fibrosis and increased expression of TGF-β1 and IL-10 than those receiving macrophages from WT mice. Our findings revealed that overexpressed TIM-3 in alveolar macrophages aggravated pulmonary fibrosis.","author":[{"dropping-particle":"","family":"Wang","given":"Yu","non-dropping-particle":"","parse-names":false,"suffix":""},{"dropping-particle":"","family":"Kuai","given":"Qiyuan","non-dropping-particle":"","parse-names":false,"suffix":""},{"dropping-particle":"","family":"Gao","given":"Fenghua","non-dropping-particle":"","parse-names":false,"suffix":""},{"dropping-particle":"","family":"Wang","given":"Yanbing","non-dropping-particle":"","parse-names":false,"suffix":""},{"dropping-particle":"","family":"He","given":"Min","non-dropping-particle":"","parse-names":false,"suffix":""},{"dropping-particle":"","family":"Zhou","given":"Hong","non-dropping-particle":"","parse-names":false,"suffix":""},{"dropping-particle":"","family":"Han","given":"Gencheng","non-dropping-particle":"","parse-names":false,"suffix":""},{"dropping-particle":"","family":"Jiang","given":"Xingwei","non-dropping-particle":"","parse-names":false,"suffix":""},{"dropping-particle":"","family":"Ren","given":"Suping","non-dropping-particle":"","parse-names":false,"suffix":""},{"dropping-particle":"","family":"Yu","given":"Qun","non-dropping-particle":"","parse-names":false,"suffix":""}],"container-title":"American journal of respiratory cell and molecular biology","id":"ITEM-4","issue":"6","issued":{"date-parts":[["2019","12"]]},"page":"727-736","title":"Overexpression of TIM-3 in Macrophages Aggravates Pathogenesis of Pulmonary Fibrosis in Mice.","type":"article-journal","volume":"61"},"uris":["http://www.mendeley.com/documents/?uuid=d4f1b4b0-41d2-3b2a-b06b-efa21050fe6b"]}],"mendeley":{"formattedCitation":"&lt;sup&gt;20,21,31,32&lt;/sup&gt;","plainTextFormattedCitation":"20,21,31,32","previouslyFormattedCitation":"&lt;sup&gt;20,21,31,32&lt;/sup&gt;"},"properties":{"noteIndex":0},"schema":"https://github.com/citation-style-language/schema/raw/master/csl-citation.json"}</w:delInstrText>
        </w:r>
        <w:r w:rsidR="00116B04" w:rsidRPr="004D6718" w:rsidDel="00BE2F95">
          <w:rPr>
            <w:rFonts w:ascii="Times New Roman" w:hAnsi="Times New Roman"/>
            <w:sz w:val="24"/>
            <w:szCs w:val="24"/>
          </w:rPr>
          <w:fldChar w:fldCharType="separate"/>
        </w:r>
        <w:r w:rsidR="00A709C8" w:rsidRPr="00A709C8" w:rsidDel="00BE2F95">
          <w:rPr>
            <w:rFonts w:ascii="Times New Roman" w:hAnsi="Times New Roman"/>
            <w:noProof/>
            <w:sz w:val="24"/>
            <w:szCs w:val="24"/>
            <w:vertAlign w:val="superscript"/>
          </w:rPr>
          <w:delText>20,21,31,32</w:delText>
        </w:r>
        <w:r w:rsidR="00116B04" w:rsidRPr="004D6718" w:rsidDel="00BE2F95">
          <w:rPr>
            <w:rFonts w:ascii="Times New Roman" w:hAnsi="Times New Roman"/>
            <w:sz w:val="24"/>
            <w:szCs w:val="24"/>
          </w:rPr>
          <w:fldChar w:fldCharType="end"/>
        </w:r>
        <w:r w:rsidR="00551D68" w:rsidRPr="004D6718" w:rsidDel="00BE2F95">
          <w:rPr>
            <w:rFonts w:ascii="Times New Roman" w:hAnsi="Times New Roman"/>
            <w:sz w:val="24"/>
            <w:szCs w:val="24"/>
          </w:rPr>
          <w:delText>.</w:delText>
        </w:r>
        <w:r w:rsidR="00334BFE" w:rsidRPr="004D6718" w:rsidDel="00BE2F95">
          <w:rPr>
            <w:rFonts w:ascii="Times New Roman" w:hAnsi="Times New Roman"/>
            <w:sz w:val="24"/>
            <w:szCs w:val="24"/>
          </w:rPr>
          <w:delText xml:space="preserve"> </w:delText>
        </w:r>
        <w:r w:rsidR="00B508A5" w:rsidRPr="004D6718" w:rsidDel="00BE2F95">
          <w:rPr>
            <w:rFonts w:ascii="Times New Roman" w:hAnsi="Times New Roman"/>
            <w:sz w:val="24"/>
            <w:szCs w:val="24"/>
          </w:rPr>
          <w:delText xml:space="preserve">These two macrophages populations </w:delText>
        </w:r>
        <w:r w:rsidR="00B3512B" w:rsidRPr="004D6718" w:rsidDel="00BE2F95">
          <w:rPr>
            <w:rFonts w:ascii="Times New Roman" w:hAnsi="Times New Roman"/>
            <w:sz w:val="24"/>
            <w:szCs w:val="24"/>
          </w:rPr>
          <w:delText xml:space="preserve">receive the same signals but interpret them in drastically different ways. </w:delText>
        </w:r>
        <w:r w:rsidR="0058487F" w:rsidRPr="004D6718" w:rsidDel="00BE2F95">
          <w:rPr>
            <w:rFonts w:ascii="Times New Roman" w:hAnsi="Times New Roman"/>
            <w:sz w:val="24"/>
            <w:szCs w:val="24"/>
          </w:rPr>
          <w:delText xml:space="preserve">To study </w:delText>
        </w:r>
        <w:r w:rsidR="00A15D35" w:rsidRPr="004D6718" w:rsidDel="00BE2F95">
          <w:rPr>
            <w:rFonts w:ascii="Times New Roman" w:hAnsi="Times New Roman"/>
            <w:sz w:val="24"/>
            <w:szCs w:val="24"/>
          </w:rPr>
          <w:delText xml:space="preserve">fibrosis development in mice, we will </w:delText>
        </w:r>
        <w:r w:rsidR="00772FA6" w:rsidRPr="004D6718" w:rsidDel="00BE2F95">
          <w:rPr>
            <w:rFonts w:ascii="Times New Roman" w:hAnsi="Times New Roman"/>
            <w:sz w:val="24"/>
            <w:szCs w:val="24"/>
          </w:rPr>
          <w:delText>interrogate two well-established</w:delText>
        </w:r>
      </w:del>
      <w:del w:id="267" w:author="Gregory Fonseca" w:date="2020-05-29T09:47:00Z">
        <w:r w:rsidR="00772FA6" w:rsidRPr="004D6718" w:rsidDel="00EE5027">
          <w:rPr>
            <w:rFonts w:ascii="Times New Roman" w:hAnsi="Times New Roman"/>
            <w:sz w:val="24"/>
            <w:szCs w:val="24"/>
          </w:rPr>
          <w:delText>?</w:delText>
        </w:r>
      </w:del>
      <w:del w:id="268" w:author="Gregory Fonseca" w:date="2020-05-29T20:50:00Z">
        <w:r w:rsidR="00772FA6" w:rsidRPr="004D6718" w:rsidDel="00BE2F95">
          <w:rPr>
            <w:rFonts w:ascii="Times New Roman" w:hAnsi="Times New Roman"/>
            <w:sz w:val="24"/>
            <w:szCs w:val="24"/>
          </w:rPr>
          <w:delText xml:space="preserve"> models: </w:delText>
        </w:r>
        <w:r w:rsidR="00B41E97" w:rsidRPr="004D6718" w:rsidDel="00BE2F95">
          <w:rPr>
            <w:rFonts w:ascii="Times New Roman" w:hAnsi="Times New Roman"/>
            <w:sz w:val="24"/>
            <w:szCs w:val="24"/>
          </w:rPr>
          <w:delText>a sublethal dose</w:delText>
        </w:r>
        <w:r w:rsidR="0076471B" w:rsidRPr="004D6718" w:rsidDel="00BE2F95">
          <w:rPr>
            <w:rFonts w:ascii="Times New Roman" w:hAnsi="Times New Roman"/>
            <w:sz w:val="24"/>
            <w:szCs w:val="24"/>
          </w:rPr>
          <w:delText xml:space="preserve"> (</w:delText>
        </w:r>
        <w:r w:rsidR="00F7617F" w:rsidRPr="004D6718" w:rsidDel="00BE2F95">
          <w:rPr>
            <w:rFonts w:ascii="Times New Roman" w:hAnsi="Times New Roman"/>
            <w:sz w:val="24"/>
            <w:szCs w:val="24"/>
          </w:rPr>
          <w:delText>EC50)</w:delText>
        </w:r>
        <w:r w:rsidR="00B41E97" w:rsidRPr="004D6718" w:rsidDel="00BE2F95">
          <w:rPr>
            <w:rFonts w:ascii="Times New Roman" w:hAnsi="Times New Roman"/>
            <w:sz w:val="24"/>
            <w:szCs w:val="24"/>
          </w:rPr>
          <w:delText xml:space="preserve"> of intranasal bleomycin </w:delText>
        </w:r>
        <w:r w:rsidR="00772FA6" w:rsidRPr="004D6718" w:rsidDel="00BE2F95">
          <w:rPr>
            <w:rFonts w:ascii="Times New Roman" w:hAnsi="Times New Roman"/>
            <w:sz w:val="24"/>
            <w:szCs w:val="24"/>
          </w:rPr>
          <w:delText>and a</w:delText>
        </w:r>
        <w:r w:rsidR="00B41E97" w:rsidRPr="004D6718" w:rsidDel="00BE2F95">
          <w:rPr>
            <w:rFonts w:ascii="Times New Roman" w:hAnsi="Times New Roman"/>
            <w:sz w:val="24"/>
            <w:szCs w:val="24"/>
          </w:rPr>
          <w:delText xml:space="preserve"> virally delivered TGF-β </w:delText>
        </w:r>
        <w:r w:rsidR="00AA1B16" w:rsidRPr="004D6718" w:rsidDel="00BE2F95">
          <w:rPr>
            <w:rFonts w:ascii="Times New Roman" w:hAnsi="Times New Roman"/>
            <w:sz w:val="24"/>
            <w:szCs w:val="24"/>
          </w:rPr>
          <w:delText>in adolescent C57Bl/6</w:delText>
        </w:r>
        <w:r w:rsidR="00B41E97" w:rsidRPr="004D6718" w:rsidDel="00BE2F95">
          <w:rPr>
            <w:rFonts w:ascii="Times New Roman" w:hAnsi="Times New Roman"/>
            <w:sz w:val="24"/>
            <w:szCs w:val="24"/>
          </w:rPr>
          <w:delText xml:space="preserve"> and use this standard dose for all of our studies</w:delText>
        </w:r>
        <w:r w:rsidR="001853F5" w:rsidRPr="004D6718" w:rsidDel="00BE2F95">
          <w:rPr>
            <w:rFonts w:ascii="Times New Roman" w:hAnsi="Times New Roman"/>
            <w:sz w:val="24"/>
            <w:szCs w:val="24"/>
          </w:rPr>
          <w:delText xml:space="preserve"> </w:delText>
        </w:r>
        <w:r w:rsidR="00EA32AE" w:rsidRPr="004D6718" w:rsidDel="00BE2F95">
          <w:rPr>
            <w:rFonts w:ascii="Times New Roman" w:hAnsi="Times New Roman"/>
            <w:sz w:val="24"/>
            <w:szCs w:val="24"/>
          </w:rPr>
          <w:fldChar w:fldCharType="begin" w:fldLock="1"/>
        </w:r>
        <w:r w:rsidR="003F580C" w:rsidDel="00BE2F95">
          <w:rPr>
            <w:rFonts w:ascii="Times New Roman" w:hAnsi="Times New Roman"/>
            <w:sz w:val="24"/>
            <w:szCs w:val="24"/>
          </w:rPr>
          <w:delInstrText>ADDIN CSL_CITATION {"citationItems":[{"id":"ITEM-1","itemData":{"DOI":"10.1016/j.pupt.2018.07.002","ISSN":"15229629","abstract":"Idiopathic pulmonary fibrosis (IPF) is a fatal interstitial lung disease with a poor prognosis and limited treatment options. Many compounds have shown efficacy in preclinical models of this condition, but only pirfenidone and nintedanib have been approved for clinical use. It is widely accepted that the current animal models of IPF need to be improved and in this review we have critically evaluated the current state of play of preclinical models of IPF and discuss the challenges facing this field. The popular model of a single intratracheal (I.T.) administration of bleomycin could be adapted to provide a more progressive fibrosis as is thought to occur in humans. Furthermore, currently the majority of new drugs are investigated in preclinical models of IPF are dosed using a prophylactic dosing regimen, whereas patients are almost always treated after the fibrosis is well established. Using a therapeutic dosing regimen in preclinical models would be a better way to establish potential efficacy of new drugs. The most popular endpoints examined in pre-clinical models of IPF are histological scoring and lung collagen content. However in IPF patients imaging and lung function tests are more commonly used as end points. We propose that examining more clinically relevant endpoints in pre-clinical models could also provide give a better indication of a compound's potential efficacy on endpoints measured in patients.","author":[{"dropping-particle":"","family":"Carrington","given":"R.","non-dropping-particle":"","parse-names":false,"suffix":""},{"dropping-particle":"","family":"Jordan","given":"S.","non-dropping-particle":"","parse-names":false,"suffix":""},{"dropping-particle":"","family":"Pitchford","given":"S. C.","non-dropping-particle":"","parse-names":false,"suffix":""},{"dropping-particle":"","family":"Page","given":"C. P.","non-dropping-particle":"","parse-names":false,"suffix":""}],"container-title":"Pulmonary Pharmacology and Therapeutics","id":"ITEM-1","issued":{"date-parts":[["2018","8","1"]]},"page":"73-78","publisher":"Academic Press","title":"Use of animal models in IPF research","type":"article","volume":"51"},"uris":["http://www.mendeley.com/documents/?uuid=7011f661-e61f-32a1-957f-3c4e7bcc8ce5"]},{"id":"ITEM-2","itemData":{"DOI":"10.3389/fmed.2017.00118","ISSN":"2296858X","abstract":"Large multicenter clinical trials have led to two recently approved drugs for patients with idiopathic pulmonary fibrosis (IPF); yet, both of these therapies only slow disease progression and do not provide a definitive cure. Traditionally, preclinical trials have utilized mouse models of bleomycin (BLM)-induced pulmonary fibrosis-though several limitations prevent direct translation to human IPF. Spontaneous pulmonary fibrosis occurs in other animal species, including dogs, horses, donkeys, and cats. While the fibrotic lungs of these animals share many characteristics with lungs of patients with IPF, current veterinary classifications of fibrotic lung disease are not entirely equivalent. Additional studies that profile these examples of spontaneous fibroses in animals for similarities to human IPF should prove useful for both human and animal investigators. In the meantime, studies of BLM-induced fibrosis in aged male mice remain the most clinically relevant model for preclinical study for human IPF. Addressing issues such as time course of treatment, animal size and characteristics, clinically irrelevant treatment endpoints, and reproducibility of therapeutic outcomes will improve the current status of preclinical studies. Elucidating the mechanisms responsible for the development of fibrosis and disrepair associated with aging through a collaborative approach between researchers will promote the development of models that more accurately represent the realm of interstitial lung diseases in humans.","author":[{"dropping-particle":"","family":"Tashiro","given":"Jun","non-dropping-particle":"","parse-names":false,"suffix":""},{"dropping-particle":"","family":"Rubio","given":"Gustavo A.","non-dropping-particle":"","parse-names":false,"suffix":""},{"dropping-particle":"","family":"Limper","given":"Andrew H.","non-dropping-particle":"","parse-names":false,"suffix":""},{"dropping-particle":"","family":"Williams","given":"Kurt","non-dropping-particle":"","parse-names":false,"suffix":""},{"dropping-particle":"","family":"Elliot","given":"Sharon J.","non-dropping-particle":"","parse-names":false,"suffix":""},{"dropping-particle":"","family":"Ninou","given":"Ioanna","non-dropping-particle":"","parse-names":false,"suffix":""},{"dropping-particle":"","family":"Aidinis","given":"Vassilis","non-dropping-particle":"","parse-names":false,"suffix":""},{"dropping-particle":"","family":"Tzouvelekis","given":"Argyrios","non-dropping-particle":"","parse-names":false,"suffix":""},{"dropping-particle":"","family":"Glassberg","given":"Marilyn K.","non-dropping-particle":"","parse-names":false,"suffix":""}],"container-title":"Frontiers in Medicine","id":"ITEM-2","issue":"JUL","issued":{"date-parts":[["2017"]]},"publisher":"Frontiers Media S.A.","title":"Exploring animal models that resemble idiopathic pulmonary fibrosis","type":"article","volume":"4"},"uris":["http://www.mendeley.com/documents/?uuid=7c0adfba-568f-3998-92f6-61d4b01e4c63"]}],"mendeley":{"formattedCitation":"&lt;sup&gt;33,34&lt;/sup&gt;","plainTextFormattedCitation":"33,34","previouslyFormattedCitation":"&lt;sup&gt;33,34&lt;/sup&gt;"},"properties":{"noteIndex":0},"schema":"https://github.com/citation-style-language/schema/raw/master/csl-citation.json"}</w:delInstrText>
        </w:r>
        <w:r w:rsidR="00EA32AE" w:rsidRPr="004D6718" w:rsidDel="00BE2F95">
          <w:rPr>
            <w:rFonts w:ascii="Times New Roman" w:hAnsi="Times New Roman"/>
            <w:sz w:val="24"/>
            <w:szCs w:val="24"/>
          </w:rPr>
          <w:fldChar w:fldCharType="separate"/>
        </w:r>
        <w:r w:rsidR="00A709C8" w:rsidRPr="00A709C8" w:rsidDel="00BE2F95">
          <w:rPr>
            <w:rFonts w:ascii="Times New Roman" w:hAnsi="Times New Roman"/>
            <w:noProof/>
            <w:sz w:val="24"/>
            <w:szCs w:val="24"/>
            <w:vertAlign w:val="superscript"/>
          </w:rPr>
          <w:delText>33,34</w:delText>
        </w:r>
        <w:r w:rsidR="00EA32AE" w:rsidRPr="004D6718" w:rsidDel="00BE2F95">
          <w:rPr>
            <w:rFonts w:ascii="Times New Roman" w:hAnsi="Times New Roman"/>
            <w:sz w:val="24"/>
            <w:szCs w:val="24"/>
          </w:rPr>
          <w:fldChar w:fldCharType="end"/>
        </w:r>
        <w:r w:rsidR="00947C95" w:rsidRPr="004D6718" w:rsidDel="00BE2F95">
          <w:rPr>
            <w:rFonts w:ascii="Times New Roman" w:hAnsi="Times New Roman"/>
            <w:sz w:val="24"/>
            <w:szCs w:val="24"/>
          </w:rPr>
          <w:delText>.</w:delText>
        </w:r>
        <w:r w:rsidR="006A447A" w:rsidRPr="004D6718" w:rsidDel="00BE2F95">
          <w:rPr>
            <w:rFonts w:ascii="Times New Roman" w:hAnsi="Times New Roman"/>
            <w:sz w:val="24"/>
            <w:szCs w:val="24"/>
          </w:rPr>
          <w:delText xml:space="preserve"> </w:delText>
        </w:r>
        <w:r w:rsidR="006C0C50" w:rsidRPr="004D6718" w:rsidDel="00BE2F95">
          <w:rPr>
            <w:rFonts w:ascii="Times New Roman" w:hAnsi="Times New Roman"/>
            <w:sz w:val="24"/>
            <w:szCs w:val="24"/>
          </w:rPr>
          <w:delText>We will define the sensitivity</w:delText>
        </w:r>
        <w:r w:rsidR="002C4CE3" w:rsidRPr="004D6718" w:rsidDel="00BE2F95">
          <w:rPr>
            <w:rFonts w:ascii="Times New Roman" w:hAnsi="Times New Roman"/>
            <w:sz w:val="24"/>
            <w:szCs w:val="24"/>
          </w:rPr>
          <w:delText xml:space="preserve"> (EC)</w:delText>
        </w:r>
        <w:r w:rsidR="006C0C50" w:rsidRPr="004D6718" w:rsidDel="00BE2F95">
          <w:rPr>
            <w:rFonts w:ascii="Times New Roman" w:hAnsi="Times New Roman"/>
            <w:sz w:val="24"/>
            <w:szCs w:val="24"/>
          </w:rPr>
          <w:delText xml:space="preserve"> </w:delText>
        </w:r>
        <w:r w:rsidR="00150864" w:rsidRPr="004D6718" w:rsidDel="00BE2F95">
          <w:rPr>
            <w:rFonts w:ascii="Times New Roman" w:hAnsi="Times New Roman"/>
            <w:sz w:val="24"/>
            <w:szCs w:val="24"/>
          </w:rPr>
          <w:delText xml:space="preserve">to </w:delText>
        </w:r>
        <w:r w:rsidR="002D685D" w:rsidRPr="004D6718" w:rsidDel="00BE2F95">
          <w:rPr>
            <w:rFonts w:ascii="Times New Roman" w:hAnsi="Times New Roman"/>
            <w:sz w:val="24"/>
            <w:szCs w:val="24"/>
          </w:rPr>
          <w:delText xml:space="preserve">these </w:delText>
        </w:r>
        <w:r w:rsidR="00150864" w:rsidRPr="004D6718" w:rsidDel="00BE2F95">
          <w:rPr>
            <w:rFonts w:ascii="Times New Roman" w:hAnsi="Times New Roman"/>
            <w:sz w:val="24"/>
            <w:szCs w:val="24"/>
          </w:rPr>
          <w:delText>pro-fibrotic agents in sensitive (C57</w:delText>
        </w:r>
        <w:r w:rsidR="001767A6" w:rsidRPr="004D6718" w:rsidDel="00BE2F95">
          <w:rPr>
            <w:rFonts w:ascii="Times New Roman" w:hAnsi="Times New Roman"/>
            <w:sz w:val="24"/>
            <w:szCs w:val="24"/>
          </w:rPr>
          <w:delText xml:space="preserve">Bl/6) and resistant mice (Balb/c) </w:delText>
        </w:r>
        <w:r w:rsidR="009F3F57" w:rsidRPr="004D6718" w:rsidDel="00BE2F95">
          <w:rPr>
            <w:rFonts w:ascii="Times New Roman" w:hAnsi="Times New Roman"/>
            <w:sz w:val="24"/>
            <w:szCs w:val="24"/>
          </w:rPr>
          <w:delText>in the previously defined age cohorts</w:delText>
        </w:r>
        <w:r w:rsidR="002C4CE3" w:rsidRPr="004D6718" w:rsidDel="00BE2F95">
          <w:rPr>
            <w:rFonts w:ascii="Times New Roman" w:hAnsi="Times New Roman"/>
            <w:sz w:val="24"/>
            <w:szCs w:val="24"/>
          </w:rPr>
          <w:delText xml:space="preserve"> (8 weeks, 6 months, 1 year, 1.5 years)</w:delText>
        </w:r>
        <w:r w:rsidR="009F3F57" w:rsidRPr="004D6718" w:rsidDel="00BE2F95">
          <w:rPr>
            <w:rFonts w:ascii="Times New Roman" w:hAnsi="Times New Roman"/>
            <w:sz w:val="24"/>
            <w:szCs w:val="24"/>
          </w:rPr>
          <w:delText xml:space="preserve">. </w:delText>
        </w:r>
        <w:r w:rsidR="00751CDD" w:rsidRPr="004D6718" w:rsidDel="00BE2F95">
          <w:rPr>
            <w:rFonts w:ascii="Times New Roman" w:hAnsi="Times New Roman"/>
            <w:sz w:val="24"/>
            <w:szCs w:val="24"/>
          </w:rPr>
          <w:delText>We will use RNA sequencing to define the core gene signature involved in the macrophage response to disease</w:delText>
        </w:r>
        <w:r w:rsidR="00964E56" w:rsidRPr="004D6718" w:rsidDel="00BE2F95">
          <w:rPr>
            <w:rFonts w:ascii="Times New Roman" w:hAnsi="Times New Roman"/>
            <w:sz w:val="24"/>
            <w:szCs w:val="24"/>
          </w:rPr>
          <w:delText xml:space="preserve">. </w:delText>
        </w:r>
        <w:r w:rsidR="00751CDD" w:rsidRPr="004D6718" w:rsidDel="00BE2F95">
          <w:rPr>
            <w:rFonts w:ascii="Times New Roman" w:hAnsi="Times New Roman"/>
            <w:sz w:val="24"/>
            <w:szCs w:val="24"/>
          </w:rPr>
          <w:delText xml:space="preserve">Using ATAC, we can define the transcription factor binding motifs which are present in the open chromatin and infer the active transcription factors. This can not only elucidate the activation state of the cell, but also the extracellular signals which are acting on the cell. </w:delText>
        </w:r>
        <w:r w:rsidR="006A447A" w:rsidRPr="004D6718" w:rsidDel="00BE2F95">
          <w:rPr>
            <w:rFonts w:ascii="Times New Roman" w:hAnsi="Times New Roman"/>
            <w:sz w:val="24"/>
            <w:szCs w:val="24"/>
          </w:rPr>
          <w:delText xml:space="preserve">We will differentiate these two populations both on their </w:delText>
        </w:r>
        <w:r w:rsidR="00F41588" w:rsidRPr="004D6718" w:rsidDel="00BE2F95">
          <w:rPr>
            <w:rFonts w:ascii="Times New Roman" w:hAnsi="Times New Roman"/>
            <w:sz w:val="24"/>
            <w:szCs w:val="24"/>
          </w:rPr>
          <w:delText xml:space="preserve">active and primed </w:delText>
        </w:r>
        <w:r w:rsidR="006A447A" w:rsidRPr="004D6718" w:rsidDel="00BE2F95">
          <w:rPr>
            <w:rFonts w:ascii="Times New Roman" w:hAnsi="Times New Roman"/>
            <w:sz w:val="24"/>
            <w:szCs w:val="24"/>
          </w:rPr>
          <w:delText>transcriptomes</w:delText>
        </w:r>
        <w:r w:rsidR="00F41588" w:rsidRPr="004D6718" w:rsidDel="00BE2F95">
          <w:rPr>
            <w:rFonts w:ascii="Times New Roman" w:hAnsi="Times New Roman"/>
            <w:sz w:val="24"/>
            <w:szCs w:val="24"/>
          </w:rPr>
          <w:delText xml:space="preserve"> as well as their active and primed </w:delText>
        </w:r>
        <w:r w:rsidR="00AD0707" w:rsidRPr="004D6718" w:rsidDel="00BE2F95">
          <w:rPr>
            <w:rFonts w:ascii="Times New Roman" w:hAnsi="Times New Roman"/>
            <w:sz w:val="24"/>
            <w:szCs w:val="24"/>
          </w:rPr>
          <w:delText>transcriptional regulatory units through Genome Run-On sequencing (GRO-seq)</w:delText>
        </w:r>
        <w:r w:rsidR="00860DE3" w:rsidRPr="004D6718" w:rsidDel="00BE2F95">
          <w:rPr>
            <w:rFonts w:ascii="Times New Roman" w:hAnsi="Times New Roman"/>
            <w:sz w:val="24"/>
            <w:szCs w:val="24"/>
          </w:rPr>
          <w:delText>. GRO-seq  provides transcriptome information which cannot be defined using traditional RNA sequencing including paused genes, small and large non-coding RNAs and enhancer activity as measured by enhancer RNAs</w:delText>
        </w:r>
        <w:r w:rsidR="00751CDD" w:rsidRPr="004D6718" w:rsidDel="00BE2F95">
          <w:rPr>
            <w:rFonts w:ascii="Times New Roman" w:hAnsi="Times New Roman"/>
            <w:sz w:val="24"/>
            <w:szCs w:val="24"/>
          </w:rPr>
          <w:delText xml:space="preserve"> and so adds an additional layer of depth to both our RNA and ATAC data</w:delText>
        </w:r>
        <w:r w:rsidR="00860DE3" w:rsidRPr="004D6718" w:rsidDel="00BE2F95">
          <w:rPr>
            <w:rFonts w:ascii="Times New Roman" w:hAnsi="Times New Roman"/>
            <w:sz w:val="24"/>
            <w:szCs w:val="24"/>
          </w:rPr>
          <w:fldChar w:fldCharType="begin" w:fldLock="1"/>
        </w:r>
        <w:r w:rsidR="003F580C" w:rsidDel="00BE2F95">
          <w:rPr>
            <w:rFonts w:ascii="Times New Roman" w:hAnsi="Times New Roman"/>
            <w:sz w:val="24"/>
            <w:szCs w:val="24"/>
          </w:rPr>
          <w:delInstrText xml:space="preserve">ADDIN CSL_CITATION {"citationItems":[{"id":"ITEM-1","itemData":{"DOI":"10.1016/j.molcel.2013.07.010","ISSN":"1097-4164","PMID":"23932714","abstract":"Recent studies suggest a hierarchical model in which lineage-determining factors act in a collaborative manner to select and prime cell-specific enhancers, thereby enabling signal-dependent transcription factors to bind and function in a cell-type-specific manner. Consistent with this model, TLR4 signaling primarily regulates macrophage gene expression through a pre-existing enhancer landscape. However, TLR4 signaling also induces priming of </w:delInstrText>
        </w:r>
        <w:r w:rsidR="003F580C" w:rsidDel="00BE2F95">
          <w:rPr>
            <w:rFonts w:ascii="Cambria Math" w:hAnsi="Cambria Math" w:cs="Cambria Math"/>
            <w:sz w:val="24"/>
            <w:szCs w:val="24"/>
          </w:rPr>
          <w:delInstrText>∼</w:delInstrText>
        </w:r>
        <w:r w:rsidR="003F580C" w:rsidDel="00BE2F95">
          <w:rPr>
            <w:rFonts w:ascii="Times New Roman" w:hAnsi="Times New Roman"/>
            <w:sz w:val="24"/>
            <w:szCs w:val="24"/>
          </w:rPr>
          <w:delInstrText>3,000 enhancer-like regions de novo, enabling visualization of intermediates in enhancer selection and activation. Unexpectedly, we find that enhancer transcription precedes local mono- and dimethylation of histone H3 lysine 4 (H3K4me1/2). H3K4 methylation at de novo enhancers is primarily dependent on the histone methyltransferases Mll1, Mll2/4, and Mll3 and is significantly reduced by inhibition of RNA polymerase II elongation. Collectively, these findings suggest an essential role of enhancer transcription in H3K4me1/2 deposition at de novo enhancers that is independent of potential functions of the resulting eRNA transcripts.","author":[{"dropping-particle":"","family":"Kaikkonen","given":"Minna U","non-dropping-particle":"","parse-names":false,"suffix":""},{"dropping-particle":"","family":"Spann","given":"Nathanael J","non-dropping-particle":"","parse-names":false,"suffix":""},{"dropping-particle":"","family":"Heinz","given":"Sven","non-dropping-particle":"","parse-names":false,"suffix":""},{"dropping-particle":"","family":"Romanoski","given":"Casey E","non-dropping-particle":"","parse-names":false,"suffix":""},{"dropping-particle":"","family":"Allison","given":"Karmel A","non-dropping-particle":"","parse-names":false,"suffix":""},{"dropping-particle":"","family":"Stender","given":"Joshua D","non-dropping-particle":"","parse-names":false,"suffix":""},{"dropping-particle":"","family":"Chun","given":"Hyun B","non-dropping-particle":"","parse-names":false,"suffix":""},{"dropping-particle":"","family":"Tough","given":"David F","non-dropping-particle":"","parse-names":false,"suffix":""},{"dropping-particle":"","family":"Prinjha","given":"Rab K","non-dropping-particle":"","parse-names":false,"suffix":""},{"dropping-particle":"","family":"Benner","given":"Christopher","non-dropping-particle":"","parse-names":false,"suffix":""},{"dropping-particle":"","family":"Glass","given":"Christopher K","non-dropping-particle":"","parse-names":false,"suffix":""}],"container-title":"Molecular cell","id":"ITEM-1","issue":"3","issued":{"date-parts":[["2013","8","8"]]},"page":"310-25","title":"Remodeling of the enhancer landscape during macrophage activation is coupled to enhancer transcription.","type":"article-journal","volume":"51"},"uris":["http://www.mendeley.com/documents/?uuid=7fdc4202-5f57-4200-935c-18d9e225e06b"]},{"id":"ITEM-2","itemData":{"DOI":"10.1371/journal.pgen.1002401","ISSN":"1553-7404","PMID":"22174696","abstract":"Precise control of the innate immune response is required for resistance to microbial infections and maintenance of normal tissue homeostasis. Because this response involves coordinate regulation of hundreds of genes, it provides a powerful biological system to elucidate the molecular strategies that underlie signal- and time-dependent transitions of gene expression. Comprehensive genome-wide analysis of the epigenetic and transcription status of the TLR4-induced transcriptional program in macrophages suggests that Toll-like receptor 4 (TLR4)-dependent activation of nearly all immediate/early- (I/E) and late-response genes results from a sequential process in which signal-independent factors initially establish basal levels of gene expression that are then amplified by signal-dependent transcription factors. Promoters of I/E genes are distinguished from those of late genes by encoding a distinct set of signal-dependent transcription factor elements, including TATA boxes, which lead to preferential binding of TBP and basal enrichment for RNA polymerase II immediately downstream of transcriptional start sites. Global nuclear run-on (GRO) sequencing and total RNA sequencing further indicates that TLR4 signaling markedly increases the overall rates of both transcriptional initiation and the efficiency of transcriptional elongation of nearly all I/E genes, while RNA splicing is largely unaffected. Collectively, these findings reveal broadly utilized mechanisms underlying temporally distinct patterns of TLR4-dependent gene activation required for homeostasis and effective immune responses.","author":[{"dropping-particle":"","family":"Escoubet-Lozach","given":"Laure","non-dropping-particle":"","parse-names":false,"suffix":""},{"dropping-particle":"","family":"Benner","given":"Christopher","non-dropping-particle":"","parse-names":false,"suffix":""},{"dropping-particle":"","family":"Kaikkonen","given":"Minna U","non-dropping-particle":"","parse-names":false,"suffix":""},{"dropping-particle":"","family":"Lozach","given":"Jean","non-dropping-particle":"","parse-names":false,"suffix":""},{"dropping-particle":"","family":"Heinz","given":"Sven","non-dropping-particle":"","parse-names":false,"suffix":""},{"dropping-particle":"","family":"Spann","given":"Nathan J","non-dropping-particle":"","parse-names":false,"suffix":""},{"dropping-particle":"","family":"Crotti","given":"Andrea","non-dropping-particle":"","parse-names":false,"suffix":""},{"dropping-particle":"","family":"Stender","given":"Josh","non-dropping-particle":"","parse-names":false,"suffix":""},{"dropping-particle":"","family":"Ghisletti","given":"Serena","non-dropping-particle":"","parse-names":false,"suffix":""},{"dropping-particle":"","family":"Reichart","given":"Donna","non-dropping-particle":"","parse-names":false,"suffix":""},{"dropping-particle":"","family":"Cheng","given":"Christine S","non-dropping-particle":"","parse-names":false,"suffix":""},{"dropping-particle":"","family":"Luna","given":"Rosa","non-dropping-particle":"","parse-names":false,"suffix":""},{"dropping-particle":"","family":"Ludka","given":"Colleen","non-dropping-particle":"","parse-names":false,"suffix":""},{"dropping-particle":"","family":"Sasik","given":"Roman","non-dropping-particle":"","parse-names":false,"suffix":""},{"dropping-particle":"","family":"Garcia-Bassets","given":"Ivan","non-dropping-particle":"","parse-names":false,"suffix":""},{"dropping-particle":"","family":"Hoffmann","given":"Alexander","non-dropping-particle":"","parse-names":false,"suffix":""},{"dropping-particle":"","family":"Subramaniam","given":"Shankar","non-dropping-particle":"","parse-names":false,"suffix":""},{"dropping-particle":"","family":"Hardiman","given":"Gary","non-dropping-particle":"","parse-names":false,"suffix":""},{"dropping-particle":"","family":"Rosenfeld","given":"Michael G","non-dropping-particle":"","parse-names":false,"suffix":""},{"dropping-particle":"","family":"Glass","given":"Christopher K","non-dropping-particle":"","parse-names":false,"suffix":""}],"container-title":"PLoS genetics","id":"ITEM-2","issue":"12","issued":{"date-parts":[["2011","12"]]},"page":"e1002401","title":"Mechanisms establishing TLR4-responsive activation states of inflammatory response genes.","type":"article-journal","volume":"7"},"uris":["http://www.mendeley.com/documents/?uuid=c786517b-dbfd-4650-99ca-9f58ddaf9123"]}],"mendeley":{"formattedCitation":"&lt;sup&gt;35,36&lt;/sup&gt;","plainTextFormattedCitation":"35,36","previouslyFormattedCitation":"&lt;sup&gt;35,36&lt;/sup&gt;"},"properties":{"noteIndex":0},"schema":"https://github.com/citation-style-language/schema/raw/master/csl-citation.json"}</w:delInstrText>
        </w:r>
        <w:r w:rsidR="00860DE3" w:rsidRPr="004D6718" w:rsidDel="00BE2F95">
          <w:rPr>
            <w:rFonts w:ascii="Times New Roman" w:hAnsi="Times New Roman"/>
            <w:sz w:val="24"/>
            <w:szCs w:val="24"/>
          </w:rPr>
          <w:fldChar w:fldCharType="separate"/>
        </w:r>
        <w:r w:rsidR="00A709C8" w:rsidRPr="00A709C8" w:rsidDel="00BE2F95">
          <w:rPr>
            <w:rFonts w:ascii="Times New Roman" w:hAnsi="Times New Roman"/>
            <w:noProof/>
            <w:sz w:val="24"/>
            <w:szCs w:val="24"/>
            <w:vertAlign w:val="superscript"/>
          </w:rPr>
          <w:delText>35,36</w:delText>
        </w:r>
        <w:r w:rsidR="00860DE3" w:rsidRPr="004D6718" w:rsidDel="00BE2F95">
          <w:rPr>
            <w:rFonts w:ascii="Times New Roman" w:hAnsi="Times New Roman"/>
            <w:sz w:val="24"/>
            <w:szCs w:val="24"/>
          </w:rPr>
          <w:fldChar w:fldCharType="end"/>
        </w:r>
        <w:r w:rsidR="001D0ED1" w:rsidRPr="004D6718" w:rsidDel="00BE2F95">
          <w:rPr>
            <w:rFonts w:ascii="Times New Roman" w:hAnsi="Times New Roman"/>
            <w:sz w:val="24"/>
            <w:szCs w:val="24"/>
          </w:rPr>
          <w:delText>.</w:delText>
        </w:r>
      </w:del>
    </w:p>
    <w:p w14:paraId="3DA55666" w14:textId="33A2FA42" w:rsidR="00522D33" w:rsidRPr="004D6718" w:rsidDel="00BE2F95" w:rsidRDefault="00C030A0" w:rsidP="004B4A1C">
      <w:pPr>
        <w:spacing w:after="0" w:line="240" w:lineRule="auto"/>
        <w:ind w:right="59" w:firstLine="720"/>
        <w:jc w:val="both"/>
        <w:rPr>
          <w:del w:id="269" w:author="Gregory Fonseca" w:date="2020-05-29T20:50:00Z"/>
          <w:rFonts w:ascii="Times New Roman" w:hAnsi="Times New Roman"/>
          <w:sz w:val="24"/>
          <w:szCs w:val="24"/>
        </w:rPr>
      </w:pPr>
      <w:del w:id="270" w:author="Gregory Fonseca" w:date="2020-05-29T20:50:00Z">
        <w:r w:rsidRPr="004D6718" w:rsidDel="00BE2F95">
          <w:rPr>
            <w:rFonts w:ascii="Times New Roman" w:hAnsi="Times New Roman"/>
            <w:sz w:val="24"/>
            <w:szCs w:val="24"/>
          </w:rPr>
          <w:delText xml:space="preserve">The immediate term goal of this work is to define the differences between macrophage populations during </w:delText>
        </w:r>
        <w:r w:rsidR="00145D8E" w:rsidRPr="004D6718" w:rsidDel="00BE2F95">
          <w:rPr>
            <w:rFonts w:ascii="Times New Roman" w:hAnsi="Times New Roman"/>
            <w:sz w:val="24"/>
            <w:szCs w:val="24"/>
          </w:rPr>
          <w:delText>mouse models of</w:delText>
        </w:r>
        <w:r w:rsidR="004B4A1C" w:rsidRPr="004D6718" w:rsidDel="00BE2F95">
          <w:rPr>
            <w:rFonts w:ascii="Times New Roman" w:hAnsi="Times New Roman"/>
            <w:sz w:val="24"/>
            <w:szCs w:val="24"/>
          </w:rPr>
          <w:delText xml:space="preserve"> </w:delText>
        </w:r>
        <w:r w:rsidR="001519D9" w:rsidRPr="004D6718" w:rsidDel="00BE2F95">
          <w:rPr>
            <w:rFonts w:ascii="Times New Roman" w:hAnsi="Times New Roman"/>
            <w:sz w:val="24"/>
            <w:szCs w:val="24"/>
          </w:rPr>
          <w:delText xml:space="preserve">lung </w:delText>
        </w:r>
        <w:r w:rsidR="004B4A1C" w:rsidRPr="004D6718" w:rsidDel="00BE2F95">
          <w:rPr>
            <w:rFonts w:ascii="Times New Roman" w:hAnsi="Times New Roman"/>
            <w:sz w:val="24"/>
            <w:szCs w:val="24"/>
          </w:rPr>
          <w:delText>fibrosis</w:delText>
        </w:r>
        <w:r w:rsidR="00145D8E" w:rsidRPr="004D6718" w:rsidDel="00BE2F95">
          <w:rPr>
            <w:rFonts w:ascii="Times New Roman" w:hAnsi="Times New Roman"/>
            <w:sz w:val="24"/>
            <w:szCs w:val="24"/>
          </w:rPr>
          <w:delText xml:space="preserve">. </w:delText>
        </w:r>
        <w:r w:rsidR="00772FA6" w:rsidRPr="004D6718" w:rsidDel="00BE2F95">
          <w:rPr>
            <w:rFonts w:ascii="Times New Roman" w:hAnsi="Times New Roman"/>
            <w:sz w:val="24"/>
            <w:szCs w:val="24"/>
          </w:rPr>
          <w:delText xml:space="preserve">Once we have defined key networks, we will use </w:delText>
        </w:r>
        <w:r w:rsidR="00C7255B" w:rsidRPr="004D6718" w:rsidDel="00BE2F95">
          <w:rPr>
            <w:rFonts w:ascii="Times New Roman" w:hAnsi="Times New Roman"/>
            <w:sz w:val="24"/>
            <w:szCs w:val="24"/>
          </w:rPr>
          <w:delText>targeted drug disruption</w:delText>
        </w:r>
        <w:r w:rsidR="00EF1F1F" w:rsidRPr="004D6718" w:rsidDel="00BE2F95">
          <w:rPr>
            <w:rFonts w:ascii="Times New Roman" w:hAnsi="Times New Roman"/>
            <w:sz w:val="24"/>
            <w:szCs w:val="24"/>
          </w:rPr>
          <w:delText xml:space="preserve"> </w:delText>
        </w:r>
        <w:r w:rsidR="00C7255B" w:rsidRPr="004D6718" w:rsidDel="00BE2F95">
          <w:rPr>
            <w:rFonts w:ascii="Times New Roman" w:hAnsi="Times New Roman"/>
            <w:sz w:val="24"/>
            <w:szCs w:val="24"/>
          </w:rPr>
          <w:delText xml:space="preserve">or </w:delText>
        </w:r>
        <w:r w:rsidR="009B4919" w:rsidRPr="004D6718" w:rsidDel="00BE2F95">
          <w:rPr>
            <w:rFonts w:ascii="Times New Roman" w:hAnsi="Times New Roman"/>
            <w:sz w:val="24"/>
            <w:szCs w:val="24"/>
          </w:rPr>
          <w:delText xml:space="preserve">CRISPR mediated knockout </w:delText>
        </w:r>
        <w:r w:rsidR="00772FA6" w:rsidRPr="004D6718" w:rsidDel="00BE2F95">
          <w:rPr>
            <w:rFonts w:ascii="Times New Roman" w:hAnsi="Times New Roman"/>
            <w:sz w:val="24"/>
            <w:szCs w:val="24"/>
          </w:rPr>
          <w:delText xml:space="preserve">approaches </w:delText>
        </w:r>
        <w:r w:rsidR="009B4919" w:rsidRPr="004D6718" w:rsidDel="00BE2F95">
          <w:rPr>
            <w:rFonts w:ascii="Times New Roman" w:hAnsi="Times New Roman"/>
            <w:sz w:val="24"/>
            <w:szCs w:val="24"/>
          </w:rPr>
          <w:delText xml:space="preserve">to </w:delText>
        </w:r>
        <w:r w:rsidR="00772FA6" w:rsidRPr="004D6718" w:rsidDel="00BE2F95">
          <w:rPr>
            <w:rFonts w:ascii="Times New Roman" w:hAnsi="Times New Roman"/>
            <w:sz w:val="24"/>
            <w:szCs w:val="24"/>
          </w:rPr>
          <w:delText xml:space="preserve">functionally </w:delText>
        </w:r>
        <w:r w:rsidR="00145D8E" w:rsidRPr="004D6718" w:rsidDel="00BE2F95">
          <w:rPr>
            <w:rFonts w:ascii="Times New Roman" w:hAnsi="Times New Roman"/>
            <w:sz w:val="24"/>
            <w:szCs w:val="24"/>
          </w:rPr>
          <w:delText>define the</w:delText>
        </w:r>
        <w:r w:rsidR="00800551" w:rsidRPr="004D6718" w:rsidDel="00BE2F95">
          <w:rPr>
            <w:rFonts w:ascii="Times New Roman" w:hAnsi="Times New Roman"/>
            <w:sz w:val="24"/>
            <w:szCs w:val="24"/>
          </w:rPr>
          <w:delText xml:space="preserve"> </w:delText>
        </w:r>
        <w:r w:rsidR="00033925" w:rsidRPr="004D6718" w:rsidDel="00BE2F95">
          <w:rPr>
            <w:rFonts w:ascii="Times New Roman" w:hAnsi="Times New Roman"/>
            <w:sz w:val="24"/>
            <w:szCs w:val="24"/>
          </w:rPr>
          <w:delText>genes</w:delText>
        </w:r>
        <w:r w:rsidR="000929E5" w:rsidDel="00BE2F95">
          <w:rPr>
            <w:rFonts w:ascii="Times New Roman" w:hAnsi="Times New Roman"/>
            <w:sz w:val="24"/>
            <w:szCs w:val="24"/>
          </w:rPr>
          <w:delText xml:space="preserve"> which</w:delText>
        </w:r>
        <w:r w:rsidR="00033925" w:rsidRPr="004D6718" w:rsidDel="00BE2F95">
          <w:rPr>
            <w:rFonts w:ascii="Times New Roman" w:hAnsi="Times New Roman"/>
            <w:sz w:val="24"/>
            <w:szCs w:val="24"/>
          </w:rPr>
          <w:delText xml:space="preserve"> </w:delText>
        </w:r>
        <w:r w:rsidR="000929E5" w:rsidDel="00BE2F95">
          <w:rPr>
            <w:rFonts w:ascii="Times New Roman" w:hAnsi="Times New Roman"/>
            <w:sz w:val="24"/>
            <w:szCs w:val="24"/>
          </w:rPr>
          <w:delText>drive fibrosis development</w:delText>
        </w:r>
        <w:r w:rsidR="00CB520B" w:rsidRPr="004D6718" w:rsidDel="00BE2F95">
          <w:rPr>
            <w:rFonts w:ascii="Times New Roman" w:hAnsi="Times New Roman"/>
            <w:sz w:val="24"/>
            <w:szCs w:val="24"/>
          </w:rPr>
          <w:delText>.</w:delText>
        </w:r>
        <w:r w:rsidR="000929E5" w:rsidDel="00BE2F95">
          <w:rPr>
            <w:rFonts w:ascii="Times New Roman" w:hAnsi="Times New Roman"/>
            <w:sz w:val="24"/>
            <w:szCs w:val="24"/>
          </w:rPr>
          <w:delText xml:space="preserve"> The longer term goal of this work is to </w:delText>
        </w:r>
        <w:r w:rsidR="00356F38" w:rsidDel="00BE2F95">
          <w:rPr>
            <w:rFonts w:ascii="Times New Roman" w:hAnsi="Times New Roman"/>
            <w:sz w:val="24"/>
            <w:szCs w:val="24"/>
          </w:rPr>
          <w:delText>establish the core set of pathways involved in fibrosis development in these two mo</w:delText>
        </w:r>
        <w:r w:rsidR="00016A57" w:rsidDel="00BE2F95">
          <w:rPr>
            <w:rFonts w:ascii="Times New Roman" w:hAnsi="Times New Roman"/>
            <w:sz w:val="24"/>
            <w:szCs w:val="24"/>
          </w:rPr>
          <w:delText xml:space="preserve">dels and define the mechanisms </w:delText>
        </w:r>
        <w:r w:rsidR="004E14DF" w:rsidDel="00BE2F95">
          <w:rPr>
            <w:rFonts w:ascii="Times New Roman" w:hAnsi="Times New Roman"/>
            <w:sz w:val="24"/>
            <w:szCs w:val="24"/>
          </w:rPr>
          <w:delText xml:space="preserve">of immune protection </w:delText>
        </w:r>
        <w:r w:rsidR="00016A57" w:rsidDel="00BE2F95">
          <w:rPr>
            <w:rFonts w:ascii="Times New Roman" w:hAnsi="Times New Roman"/>
            <w:sz w:val="24"/>
            <w:szCs w:val="24"/>
          </w:rPr>
          <w:delText>in Balb/c mice</w:delText>
        </w:r>
        <w:r w:rsidR="004E14DF" w:rsidDel="00BE2F95">
          <w:rPr>
            <w:rFonts w:ascii="Times New Roman" w:hAnsi="Times New Roman"/>
            <w:sz w:val="24"/>
            <w:szCs w:val="24"/>
          </w:rPr>
          <w:delText>.</w:delText>
        </w:r>
      </w:del>
    </w:p>
    <w:p w14:paraId="446B6FB9" w14:textId="0E679105" w:rsidR="00522D33" w:rsidRPr="004D6718" w:rsidDel="00BE2F95" w:rsidRDefault="00522D33" w:rsidP="00CD46A4">
      <w:pPr>
        <w:spacing w:after="0" w:line="240" w:lineRule="auto"/>
        <w:ind w:right="59"/>
        <w:jc w:val="both"/>
        <w:rPr>
          <w:del w:id="271" w:author="Gregory Fonseca" w:date="2020-05-29T20:50:00Z"/>
          <w:rFonts w:ascii="Times New Roman" w:hAnsi="Times New Roman"/>
          <w:sz w:val="24"/>
          <w:szCs w:val="24"/>
        </w:rPr>
      </w:pPr>
    </w:p>
    <w:p w14:paraId="6F542026" w14:textId="36331488" w:rsidR="008644C4" w:rsidRPr="004D6718" w:rsidDel="00BE2F95" w:rsidRDefault="008644C4" w:rsidP="005D0A54">
      <w:pPr>
        <w:spacing w:after="0" w:line="240" w:lineRule="auto"/>
        <w:ind w:right="59" w:firstLine="720"/>
        <w:jc w:val="both"/>
        <w:rPr>
          <w:del w:id="272" w:author="Gregory Fonseca" w:date="2020-05-29T20:50:00Z"/>
          <w:rFonts w:ascii="Times New Roman" w:hAnsi="Times New Roman"/>
          <w:sz w:val="24"/>
          <w:szCs w:val="24"/>
        </w:rPr>
      </w:pPr>
    </w:p>
    <w:p w14:paraId="778F4B7B" w14:textId="1FEFEB90" w:rsidR="002138FE" w:rsidRPr="004D6718" w:rsidDel="00BE2F95" w:rsidRDefault="008644C4" w:rsidP="00FE5F73">
      <w:pPr>
        <w:spacing w:after="0" w:line="240" w:lineRule="auto"/>
        <w:ind w:right="59"/>
        <w:jc w:val="both"/>
        <w:rPr>
          <w:del w:id="273" w:author="Gregory Fonseca" w:date="2020-05-29T20:50:00Z"/>
          <w:rFonts w:ascii="Times New Roman" w:hAnsi="Times New Roman"/>
          <w:sz w:val="24"/>
          <w:szCs w:val="24"/>
        </w:rPr>
      </w:pPr>
      <w:del w:id="274" w:author="Gregory Fonseca" w:date="2020-05-29T20:50:00Z">
        <w:r w:rsidRPr="004D6718" w:rsidDel="00BE2F95">
          <w:rPr>
            <w:rFonts w:ascii="Times New Roman" w:hAnsi="Times New Roman"/>
            <w:i/>
            <w:sz w:val="24"/>
            <w:szCs w:val="24"/>
          </w:rPr>
          <w:delText xml:space="preserve">Specific Aim 3. </w:delText>
        </w:r>
        <w:r w:rsidR="001F2D9D" w:rsidRPr="004D6718" w:rsidDel="00BE2F95">
          <w:rPr>
            <w:rFonts w:ascii="Times New Roman" w:hAnsi="Times New Roman"/>
            <w:i/>
            <w:sz w:val="24"/>
            <w:szCs w:val="24"/>
          </w:rPr>
          <w:delText xml:space="preserve"> </w:delText>
        </w:r>
        <w:r w:rsidR="00D80E3D" w:rsidRPr="004D6718" w:rsidDel="00BE2F95">
          <w:rPr>
            <w:rFonts w:ascii="Times New Roman" w:hAnsi="Times New Roman"/>
            <w:i/>
            <w:sz w:val="24"/>
            <w:szCs w:val="24"/>
          </w:rPr>
          <w:delText xml:space="preserve">Define </w:delText>
        </w:r>
        <w:r w:rsidR="00E560E2" w:rsidDel="00BE2F95">
          <w:rPr>
            <w:rFonts w:ascii="Times New Roman" w:hAnsi="Times New Roman"/>
            <w:i/>
            <w:sz w:val="24"/>
            <w:szCs w:val="24"/>
          </w:rPr>
          <w:delText xml:space="preserve">myeloid </w:delText>
        </w:r>
      </w:del>
      <w:ins w:id="275" w:author="Greg Fonseca" w:date="2020-05-25T14:18:00Z">
        <w:del w:id="276" w:author="Gregory Fonseca" w:date="2020-05-29T20:50:00Z">
          <w:r w:rsidR="002A0E1E" w:rsidDel="00BE2F95">
            <w:rPr>
              <w:rFonts w:ascii="Times New Roman" w:hAnsi="Times New Roman"/>
              <w:i/>
              <w:sz w:val="24"/>
              <w:szCs w:val="24"/>
            </w:rPr>
            <w:delText>macrop</w:delText>
          </w:r>
        </w:del>
        <w:del w:id="277" w:author="Gregory Fonseca" w:date="2020-05-29T09:54:00Z">
          <w:r w:rsidR="002A0E1E" w:rsidDel="00FC04D3">
            <w:rPr>
              <w:rFonts w:ascii="Times New Roman" w:hAnsi="Times New Roman"/>
              <w:i/>
              <w:sz w:val="24"/>
              <w:szCs w:val="24"/>
            </w:rPr>
            <w:delText>a</w:delText>
          </w:r>
        </w:del>
        <w:del w:id="278" w:author="Gregory Fonseca" w:date="2020-05-29T20:50:00Z">
          <w:r w:rsidR="002A0E1E" w:rsidDel="00BE2F95">
            <w:rPr>
              <w:rFonts w:ascii="Times New Roman" w:hAnsi="Times New Roman"/>
              <w:i/>
              <w:sz w:val="24"/>
              <w:szCs w:val="24"/>
            </w:rPr>
            <w:delText xml:space="preserve">hge </w:delText>
          </w:r>
        </w:del>
      </w:ins>
      <w:del w:id="279" w:author="Gregory Fonseca" w:date="2020-05-29T20:50:00Z">
        <w:r w:rsidR="00E560E2" w:rsidDel="00BE2F95">
          <w:rPr>
            <w:rFonts w:ascii="Times New Roman" w:hAnsi="Times New Roman"/>
            <w:i/>
            <w:sz w:val="24"/>
            <w:szCs w:val="24"/>
          </w:rPr>
          <w:delText>cell function</w:delText>
        </w:r>
        <w:r w:rsidR="00B62610" w:rsidRPr="004D6718" w:rsidDel="00BE2F95">
          <w:rPr>
            <w:rFonts w:ascii="Times New Roman" w:hAnsi="Times New Roman"/>
            <w:i/>
            <w:sz w:val="24"/>
            <w:szCs w:val="24"/>
          </w:rPr>
          <w:delText xml:space="preserve"> in </w:delText>
        </w:r>
        <w:r w:rsidR="00F75DB8" w:rsidRPr="004D6718" w:rsidDel="00BE2F95">
          <w:rPr>
            <w:rFonts w:ascii="Times New Roman" w:hAnsi="Times New Roman"/>
            <w:i/>
            <w:sz w:val="24"/>
            <w:szCs w:val="24"/>
          </w:rPr>
          <w:delText>the development and progression of IPF</w:delText>
        </w:r>
        <w:r w:rsidR="00FE5F73" w:rsidRPr="004D6718" w:rsidDel="00BE2F95">
          <w:rPr>
            <w:rFonts w:ascii="Times New Roman" w:hAnsi="Times New Roman"/>
            <w:i/>
            <w:sz w:val="24"/>
            <w:szCs w:val="24"/>
          </w:rPr>
          <w:delText xml:space="preserve">. </w:delText>
        </w:r>
        <w:r w:rsidR="00882F90" w:rsidRPr="004D6718" w:rsidDel="00BE2F95">
          <w:rPr>
            <w:rFonts w:ascii="Times New Roman" w:hAnsi="Times New Roman"/>
            <w:sz w:val="24"/>
            <w:szCs w:val="24"/>
          </w:rPr>
          <w:delText xml:space="preserve">To study the modified response of monocytes/macrophages in aging, we will </w:delText>
        </w:r>
        <w:r w:rsidR="00321B7C" w:rsidRPr="004D6718" w:rsidDel="00BE2F95">
          <w:rPr>
            <w:rFonts w:ascii="Times New Roman" w:hAnsi="Times New Roman"/>
            <w:sz w:val="24"/>
            <w:szCs w:val="24"/>
          </w:rPr>
          <w:delText>define</w:delText>
        </w:r>
        <w:r w:rsidR="00882F90" w:rsidRPr="004D6718" w:rsidDel="00BE2F95">
          <w:rPr>
            <w:rFonts w:ascii="Times New Roman" w:hAnsi="Times New Roman"/>
            <w:sz w:val="24"/>
            <w:szCs w:val="24"/>
          </w:rPr>
          <w:delText xml:space="preserve"> the gene expression and epigenetic profiles of myeloid lineages </w:delText>
        </w:r>
        <w:r w:rsidR="0096711E" w:rsidRPr="004D6718" w:rsidDel="00BE2F95">
          <w:rPr>
            <w:rFonts w:ascii="Times New Roman" w:hAnsi="Times New Roman"/>
            <w:sz w:val="24"/>
            <w:szCs w:val="24"/>
          </w:rPr>
          <w:delText xml:space="preserve">in aging and </w:delText>
        </w:r>
        <w:r w:rsidR="000314CE" w:rsidRPr="004D6718" w:rsidDel="00BE2F95">
          <w:rPr>
            <w:rFonts w:ascii="Times New Roman" w:hAnsi="Times New Roman"/>
            <w:sz w:val="24"/>
            <w:szCs w:val="24"/>
          </w:rPr>
          <w:delText xml:space="preserve">during </w:delText>
        </w:r>
        <w:r w:rsidR="0096711E" w:rsidRPr="004D6718" w:rsidDel="00BE2F95">
          <w:rPr>
            <w:rFonts w:ascii="Times New Roman" w:hAnsi="Times New Roman"/>
            <w:sz w:val="24"/>
            <w:szCs w:val="24"/>
          </w:rPr>
          <w:delText>IPF progression</w:delText>
        </w:r>
        <w:r w:rsidR="00882F90" w:rsidRPr="004D6718" w:rsidDel="00BE2F95">
          <w:rPr>
            <w:rFonts w:ascii="Times New Roman" w:hAnsi="Times New Roman"/>
            <w:sz w:val="24"/>
            <w:szCs w:val="24"/>
          </w:rPr>
          <w:delText xml:space="preserve">. </w:delText>
        </w:r>
        <w:r w:rsidR="00FF0379" w:rsidRPr="004D6718" w:rsidDel="00BE2F95">
          <w:rPr>
            <w:rFonts w:ascii="Times New Roman" w:hAnsi="Times New Roman"/>
            <w:sz w:val="24"/>
            <w:szCs w:val="24"/>
          </w:rPr>
          <w:delText>We will use our trained machine learning models from mice</w:delText>
        </w:r>
        <w:r w:rsidR="00541D9C" w:rsidRPr="004D6718" w:rsidDel="00BE2F95">
          <w:rPr>
            <w:rFonts w:ascii="Times New Roman" w:hAnsi="Times New Roman"/>
            <w:sz w:val="24"/>
            <w:szCs w:val="24"/>
          </w:rPr>
          <w:delText xml:space="preserve"> fibrosis</w:delText>
        </w:r>
        <w:r w:rsidR="00FF0379" w:rsidRPr="004D6718" w:rsidDel="00BE2F95">
          <w:rPr>
            <w:rFonts w:ascii="Times New Roman" w:hAnsi="Times New Roman"/>
            <w:sz w:val="24"/>
            <w:szCs w:val="24"/>
          </w:rPr>
          <w:delText xml:space="preserve"> to inform our human data</w:delText>
        </w:r>
        <w:r w:rsidR="003552C2" w:rsidRPr="004D6718" w:rsidDel="00BE2F95">
          <w:rPr>
            <w:rFonts w:ascii="Times New Roman" w:hAnsi="Times New Roman"/>
            <w:sz w:val="24"/>
            <w:szCs w:val="24"/>
          </w:rPr>
          <w:delText xml:space="preserve">. </w:delText>
        </w:r>
        <w:r w:rsidR="00062A2C" w:rsidRPr="004D6718" w:rsidDel="00BE2F95">
          <w:rPr>
            <w:rFonts w:ascii="Times New Roman" w:hAnsi="Times New Roman"/>
            <w:sz w:val="24"/>
            <w:szCs w:val="24"/>
          </w:rPr>
          <w:delText xml:space="preserve">To this end, we will collect whole blood and </w:delText>
        </w:r>
        <w:r w:rsidR="00873D70" w:rsidRPr="004D6718" w:rsidDel="00BE2F95">
          <w:rPr>
            <w:rFonts w:ascii="Times New Roman" w:hAnsi="Times New Roman"/>
            <w:sz w:val="24"/>
            <w:szCs w:val="24"/>
          </w:rPr>
          <w:delText>bronchoalveolar</w:delText>
        </w:r>
        <w:r w:rsidR="00062A2C" w:rsidRPr="004D6718" w:rsidDel="00BE2F95">
          <w:rPr>
            <w:rFonts w:ascii="Times New Roman" w:hAnsi="Times New Roman"/>
            <w:sz w:val="24"/>
            <w:szCs w:val="24"/>
          </w:rPr>
          <w:delText xml:space="preserve"> lavage </w:delText>
        </w:r>
        <w:r w:rsidR="005A2133" w:rsidRPr="004D6718" w:rsidDel="00BE2F95">
          <w:rPr>
            <w:rFonts w:ascii="Times New Roman" w:hAnsi="Times New Roman"/>
            <w:sz w:val="24"/>
            <w:szCs w:val="24"/>
          </w:rPr>
          <w:delText xml:space="preserve">from </w:delText>
        </w:r>
        <w:r w:rsidR="00125029" w:rsidRPr="004D6718" w:rsidDel="00BE2F95">
          <w:rPr>
            <w:rFonts w:ascii="Times New Roman" w:hAnsi="Times New Roman"/>
            <w:sz w:val="24"/>
            <w:szCs w:val="24"/>
          </w:rPr>
          <w:delText xml:space="preserve">non-IPF ILD, </w:delText>
        </w:r>
        <w:r w:rsidR="00832DE3" w:rsidRPr="004D6718" w:rsidDel="00BE2F95">
          <w:rPr>
            <w:rFonts w:ascii="Times New Roman" w:hAnsi="Times New Roman"/>
            <w:sz w:val="24"/>
            <w:szCs w:val="24"/>
          </w:rPr>
          <w:delText xml:space="preserve">stable </w:delText>
        </w:r>
        <w:commentRangeStart w:id="280"/>
        <w:r w:rsidR="00832DE3" w:rsidRPr="004D6718" w:rsidDel="00BE2F95">
          <w:rPr>
            <w:rFonts w:ascii="Times New Roman" w:hAnsi="Times New Roman"/>
            <w:sz w:val="24"/>
            <w:szCs w:val="24"/>
          </w:rPr>
          <w:delText>IPF</w:delText>
        </w:r>
        <w:commentRangeEnd w:id="280"/>
        <w:r w:rsidR="0060599A" w:rsidDel="00BE2F95">
          <w:rPr>
            <w:rStyle w:val="CommentReference"/>
          </w:rPr>
          <w:commentReference w:id="280"/>
        </w:r>
        <w:r w:rsidR="00832DE3" w:rsidRPr="004D6718" w:rsidDel="00BE2F95">
          <w:rPr>
            <w:rFonts w:ascii="Times New Roman" w:hAnsi="Times New Roman"/>
            <w:sz w:val="24"/>
            <w:szCs w:val="24"/>
          </w:rPr>
          <w:delText xml:space="preserve"> and acute exacerbation IPF patients </w:delText>
        </w:r>
        <w:r w:rsidR="005C3983" w:rsidRPr="004D6718" w:rsidDel="00BE2F95">
          <w:rPr>
            <w:rFonts w:ascii="Times New Roman" w:hAnsi="Times New Roman"/>
            <w:sz w:val="24"/>
            <w:szCs w:val="24"/>
          </w:rPr>
          <w:delText>an</w:delText>
        </w:r>
        <w:r w:rsidR="00B423E8" w:rsidRPr="004D6718" w:rsidDel="00BE2F95">
          <w:rPr>
            <w:rFonts w:ascii="Times New Roman" w:hAnsi="Times New Roman"/>
            <w:sz w:val="24"/>
            <w:szCs w:val="24"/>
          </w:rPr>
          <w:delText xml:space="preserve">d complement this data with data from Aim </w:delText>
        </w:r>
        <w:r w:rsidR="00DF5FBC" w:rsidDel="00BE2F95">
          <w:rPr>
            <w:rFonts w:ascii="Times New Roman" w:hAnsi="Times New Roman"/>
            <w:sz w:val="24"/>
            <w:szCs w:val="24"/>
          </w:rPr>
          <w:delText>1</w:delText>
        </w:r>
        <w:r w:rsidR="00B423E8" w:rsidRPr="004D6718" w:rsidDel="00BE2F95">
          <w:rPr>
            <w:rFonts w:ascii="Times New Roman" w:hAnsi="Times New Roman"/>
            <w:sz w:val="24"/>
            <w:szCs w:val="24"/>
          </w:rPr>
          <w:delText xml:space="preserve"> (</w:delText>
        </w:r>
        <w:r w:rsidR="005A2133" w:rsidRPr="004D6718" w:rsidDel="00BE2F95">
          <w:rPr>
            <w:rFonts w:ascii="Times New Roman" w:hAnsi="Times New Roman"/>
            <w:sz w:val="24"/>
            <w:szCs w:val="24"/>
          </w:rPr>
          <w:delText>healthy young (24-36 y)</w:delText>
        </w:r>
        <w:r w:rsidR="00314F44" w:rsidRPr="004D6718" w:rsidDel="00BE2F95">
          <w:rPr>
            <w:rFonts w:ascii="Times New Roman" w:hAnsi="Times New Roman"/>
            <w:sz w:val="24"/>
            <w:szCs w:val="24"/>
          </w:rPr>
          <w:delText>, healthy middle age (44-55</w:delText>
        </w:r>
        <w:r w:rsidR="00EB2E60" w:rsidRPr="004D6718" w:rsidDel="00BE2F95">
          <w:rPr>
            <w:rFonts w:ascii="Times New Roman" w:hAnsi="Times New Roman"/>
            <w:sz w:val="24"/>
            <w:szCs w:val="24"/>
          </w:rPr>
          <w:delText xml:space="preserve"> y</w:delText>
        </w:r>
        <w:r w:rsidR="00314F44" w:rsidRPr="004D6718" w:rsidDel="00BE2F95">
          <w:rPr>
            <w:rFonts w:ascii="Times New Roman" w:hAnsi="Times New Roman"/>
            <w:sz w:val="24"/>
            <w:szCs w:val="24"/>
          </w:rPr>
          <w:delText>)</w:delText>
        </w:r>
        <w:r w:rsidR="005A2133" w:rsidRPr="004D6718" w:rsidDel="00BE2F95">
          <w:rPr>
            <w:rFonts w:ascii="Times New Roman" w:hAnsi="Times New Roman"/>
            <w:sz w:val="24"/>
            <w:szCs w:val="24"/>
          </w:rPr>
          <w:delText xml:space="preserve"> and non</w:delText>
        </w:r>
        <w:r w:rsidR="00925DA0" w:rsidRPr="004D6718" w:rsidDel="00BE2F95">
          <w:rPr>
            <w:rFonts w:ascii="Times New Roman" w:hAnsi="Times New Roman"/>
            <w:sz w:val="24"/>
            <w:szCs w:val="24"/>
          </w:rPr>
          <w:delText>-</w:delText>
        </w:r>
        <w:r w:rsidR="005A2133" w:rsidRPr="004D6718" w:rsidDel="00BE2F95">
          <w:rPr>
            <w:rFonts w:ascii="Times New Roman" w:hAnsi="Times New Roman"/>
            <w:sz w:val="24"/>
            <w:szCs w:val="24"/>
          </w:rPr>
          <w:delText>frail old (67-83 y)</w:delText>
        </w:r>
        <w:r w:rsidR="00B423E8" w:rsidRPr="004D6718" w:rsidDel="00BE2F95">
          <w:rPr>
            <w:rFonts w:ascii="Times New Roman" w:hAnsi="Times New Roman"/>
            <w:sz w:val="24"/>
            <w:szCs w:val="24"/>
          </w:rPr>
          <w:delText>).</w:delText>
        </w:r>
        <w:r w:rsidR="005A2133" w:rsidRPr="004D6718" w:rsidDel="00BE2F95">
          <w:rPr>
            <w:rFonts w:ascii="Times New Roman" w:hAnsi="Times New Roman"/>
            <w:sz w:val="24"/>
            <w:szCs w:val="24"/>
          </w:rPr>
          <w:delText xml:space="preserve"> </w:delText>
        </w:r>
        <w:r w:rsidR="00832DE3" w:rsidRPr="004D6718" w:rsidDel="00BE2F95">
          <w:rPr>
            <w:rFonts w:ascii="Times New Roman" w:hAnsi="Times New Roman"/>
            <w:sz w:val="24"/>
            <w:szCs w:val="24"/>
          </w:rPr>
          <w:delText xml:space="preserve">As before. </w:delText>
        </w:r>
        <w:r w:rsidR="00FB45CE" w:rsidRPr="004D6718" w:rsidDel="00BE2F95">
          <w:rPr>
            <w:rFonts w:ascii="Times New Roman" w:hAnsi="Times New Roman"/>
            <w:sz w:val="24"/>
            <w:szCs w:val="24"/>
          </w:rPr>
          <w:delText>w</w:delText>
        </w:r>
        <w:r w:rsidR="0027209C" w:rsidRPr="004D6718" w:rsidDel="00BE2F95">
          <w:rPr>
            <w:rFonts w:ascii="Times New Roman" w:hAnsi="Times New Roman"/>
            <w:sz w:val="24"/>
            <w:szCs w:val="24"/>
          </w:rPr>
          <w:delText>e will collect peripheral monocytes populations from whole blood and lung macrophage populations</w:delText>
        </w:r>
        <w:r w:rsidR="00122078" w:rsidRPr="004D6718" w:rsidDel="00BE2F95">
          <w:rPr>
            <w:rFonts w:ascii="Times New Roman" w:hAnsi="Times New Roman"/>
            <w:sz w:val="24"/>
            <w:szCs w:val="24"/>
          </w:rPr>
          <w:delText xml:space="preserve"> from BAL</w:delText>
        </w:r>
        <w:r w:rsidR="0027209C" w:rsidRPr="004D6718" w:rsidDel="00BE2F95">
          <w:rPr>
            <w:rFonts w:ascii="Times New Roman" w:hAnsi="Times New Roman"/>
            <w:sz w:val="24"/>
            <w:szCs w:val="24"/>
          </w:rPr>
          <w:delText xml:space="preserve"> via cell sorting and define their cell states by performing RNA, ATAC</w:delText>
        </w:r>
        <w:r w:rsidR="00457F6B" w:rsidDel="00BE2F95">
          <w:rPr>
            <w:rFonts w:ascii="Times New Roman" w:hAnsi="Times New Roman"/>
            <w:sz w:val="24"/>
            <w:szCs w:val="24"/>
          </w:rPr>
          <w:delText xml:space="preserve"> and</w:delText>
        </w:r>
        <w:r w:rsidR="0027209C" w:rsidRPr="004D6718" w:rsidDel="00BE2F95">
          <w:rPr>
            <w:rFonts w:ascii="Times New Roman" w:hAnsi="Times New Roman"/>
            <w:sz w:val="24"/>
            <w:szCs w:val="24"/>
          </w:rPr>
          <w:delText xml:space="preserve"> GRO as with the mouse studies.</w:delText>
        </w:r>
        <w:r w:rsidR="00EF1EEB" w:rsidRPr="004D6718" w:rsidDel="00BE2F95">
          <w:rPr>
            <w:rFonts w:ascii="Times New Roman" w:hAnsi="Times New Roman"/>
            <w:sz w:val="24"/>
            <w:szCs w:val="24"/>
          </w:rPr>
          <w:delText xml:space="preserve"> Using this data, we will define the poised state of myeloid cells in </w:delText>
        </w:r>
        <w:r w:rsidR="00F906EB" w:rsidRPr="004D6718" w:rsidDel="00BE2F95">
          <w:rPr>
            <w:rFonts w:ascii="Times New Roman" w:hAnsi="Times New Roman"/>
            <w:sz w:val="24"/>
            <w:szCs w:val="24"/>
          </w:rPr>
          <w:delText xml:space="preserve">aging and basal inflammation </w:delText>
        </w:r>
        <w:r w:rsidR="003128D7" w:rsidRPr="004D6718" w:rsidDel="00BE2F95">
          <w:rPr>
            <w:rFonts w:ascii="Times New Roman" w:hAnsi="Times New Roman"/>
            <w:sz w:val="24"/>
            <w:szCs w:val="24"/>
          </w:rPr>
          <w:delText xml:space="preserve">caused by myeloid cells. We will also determine the relative number of </w:delText>
        </w:r>
      </w:del>
      <w:ins w:id="281" w:author="Greg Fonseca" w:date="2020-05-25T14:18:00Z">
        <w:del w:id="282" w:author="Gregory Fonseca" w:date="2020-05-29T20:50:00Z">
          <w:r w:rsidR="002A0E1E" w:rsidDel="00BE2F95">
            <w:rPr>
              <w:rFonts w:ascii="Times New Roman" w:hAnsi="Times New Roman"/>
              <w:sz w:val="24"/>
              <w:szCs w:val="24"/>
            </w:rPr>
            <w:delText xml:space="preserve">macrophage populations </w:delText>
          </w:r>
        </w:del>
      </w:ins>
      <w:del w:id="283" w:author="Gregory Fonseca" w:date="2020-05-29T20:50:00Z">
        <w:r w:rsidR="003128D7" w:rsidRPr="004D6718" w:rsidDel="00BE2F95">
          <w:rPr>
            <w:rFonts w:ascii="Times New Roman" w:hAnsi="Times New Roman"/>
            <w:sz w:val="24"/>
            <w:szCs w:val="24"/>
          </w:rPr>
          <w:delText xml:space="preserve">AM vs IM </w:delText>
        </w:r>
        <w:commentRangeStart w:id="284"/>
        <w:r w:rsidR="003128D7" w:rsidRPr="004D6718" w:rsidDel="00BE2F95">
          <w:rPr>
            <w:rFonts w:ascii="Times New Roman" w:hAnsi="Times New Roman"/>
            <w:sz w:val="24"/>
            <w:szCs w:val="24"/>
          </w:rPr>
          <w:delText>in</w:delText>
        </w:r>
        <w:commentRangeEnd w:id="284"/>
        <w:r w:rsidR="00DA4A3B" w:rsidDel="00BE2F95">
          <w:rPr>
            <w:rStyle w:val="CommentReference"/>
          </w:rPr>
          <w:commentReference w:id="284"/>
        </w:r>
        <w:r w:rsidR="003128D7" w:rsidRPr="004D6718" w:rsidDel="00BE2F95">
          <w:rPr>
            <w:rFonts w:ascii="Times New Roman" w:hAnsi="Times New Roman"/>
            <w:sz w:val="24"/>
            <w:szCs w:val="24"/>
          </w:rPr>
          <w:delText xml:space="preserve"> the lung and type of monocytes</w:delText>
        </w:r>
        <w:r w:rsidR="004376CE" w:rsidRPr="004D6718" w:rsidDel="00BE2F95">
          <w:rPr>
            <w:rFonts w:ascii="Times New Roman" w:hAnsi="Times New Roman"/>
            <w:sz w:val="24"/>
            <w:szCs w:val="24"/>
          </w:rPr>
          <w:delText xml:space="preserve"> </w:delText>
        </w:r>
      </w:del>
      <w:ins w:id="285" w:author="Greg Fonseca" w:date="2020-05-25T14:18:00Z">
        <w:del w:id="286" w:author="Gregory Fonseca" w:date="2020-05-29T20:50:00Z">
          <w:r w:rsidR="002A0E1E" w:rsidDel="00BE2F95">
            <w:rPr>
              <w:rFonts w:ascii="Times New Roman" w:hAnsi="Times New Roman"/>
              <w:sz w:val="24"/>
              <w:szCs w:val="24"/>
            </w:rPr>
            <w:delText xml:space="preserve">populations </w:delText>
          </w:r>
        </w:del>
      </w:ins>
      <w:del w:id="287" w:author="Gregory Fonseca" w:date="2020-05-29T20:50:00Z">
        <w:r w:rsidR="004376CE" w:rsidRPr="004D6718" w:rsidDel="00BE2F95">
          <w:rPr>
            <w:rFonts w:ascii="Times New Roman" w:hAnsi="Times New Roman"/>
            <w:sz w:val="24"/>
            <w:szCs w:val="24"/>
          </w:rPr>
          <w:delText xml:space="preserve">in the blood. We will then differentiate monocytes into macrophages and test their response against a panel of cytokines to determine the </w:delText>
        </w:r>
        <w:r w:rsidR="00EC7693" w:rsidRPr="004D6718" w:rsidDel="00BE2F95">
          <w:rPr>
            <w:rFonts w:ascii="Times New Roman" w:hAnsi="Times New Roman"/>
            <w:sz w:val="24"/>
            <w:szCs w:val="24"/>
          </w:rPr>
          <w:delText xml:space="preserve">polarization of response and so, the </w:delText>
        </w:r>
        <w:r w:rsidR="00EC5FE7" w:rsidRPr="004D6718" w:rsidDel="00BE2F95">
          <w:rPr>
            <w:rFonts w:ascii="Times New Roman" w:hAnsi="Times New Roman"/>
            <w:sz w:val="24"/>
            <w:szCs w:val="24"/>
          </w:rPr>
          <w:delText xml:space="preserve">relative susceptibility to </w:delText>
        </w:r>
        <w:r w:rsidR="00D42431" w:rsidRPr="004D6718" w:rsidDel="00BE2F95">
          <w:rPr>
            <w:rFonts w:ascii="Times New Roman" w:hAnsi="Times New Roman"/>
            <w:sz w:val="24"/>
            <w:szCs w:val="24"/>
          </w:rPr>
          <w:delText>propagating</w:delText>
        </w:r>
        <w:r w:rsidR="00EC5FE7" w:rsidRPr="004D6718" w:rsidDel="00BE2F95">
          <w:rPr>
            <w:rFonts w:ascii="Times New Roman" w:hAnsi="Times New Roman"/>
            <w:sz w:val="24"/>
            <w:szCs w:val="24"/>
          </w:rPr>
          <w:delText xml:space="preserve"> inflammatory responses. </w:delText>
        </w:r>
        <w:r w:rsidR="00037150" w:rsidRPr="004D6718" w:rsidDel="00BE2F95">
          <w:rPr>
            <w:rFonts w:ascii="Times New Roman" w:hAnsi="Times New Roman"/>
            <w:sz w:val="24"/>
            <w:szCs w:val="24"/>
          </w:rPr>
          <w:delText xml:space="preserve">Structure in the </w:delText>
        </w:r>
        <w:r w:rsidR="00534577" w:rsidRPr="004D6718" w:rsidDel="00BE2F95">
          <w:rPr>
            <w:rFonts w:ascii="Times New Roman" w:hAnsi="Times New Roman"/>
            <w:sz w:val="24"/>
            <w:szCs w:val="24"/>
          </w:rPr>
          <w:delText>data will be determined using a neural network with an attention mechanism</w:delText>
        </w:r>
        <w:r w:rsidR="00882F90" w:rsidRPr="004D6718" w:rsidDel="00BE2F95">
          <w:rPr>
            <w:rFonts w:ascii="Times New Roman" w:hAnsi="Times New Roman"/>
            <w:sz w:val="24"/>
            <w:szCs w:val="24"/>
          </w:rPr>
          <w:delText xml:space="preserve">. </w:delText>
        </w:r>
        <w:r w:rsidR="00D520EC" w:rsidRPr="004D6718" w:rsidDel="00BE2F95">
          <w:rPr>
            <w:rFonts w:ascii="Times New Roman" w:hAnsi="Times New Roman"/>
            <w:sz w:val="24"/>
            <w:szCs w:val="24"/>
          </w:rPr>
          <w:delText xml:space="preserve">This will define transcriptional networks and transcription factor </w:delText>
        </w:r>
        <w:r w:rsidR="00E075B7" w:rsidDel="00BE2F95">
          <w:rPr>
            <w:rFonts w:ascii="Times New Roman" w:hAnsi="Times New Roman"/>
            <w:sz w:val="24"/>
            <w:szCs w:val="24"/>
          </w:rPr>
          <w:delText>sets</w:delText>
        </w:r>
        <w:r w:rsidR="00E075B7" w:rsidRPr="004D6718" w:rsidDel="00BE2F95">
          <w:rPr>
            <w:rFonts w:ascii="Times New Roman" w:hAnsi="Times New Roman"/>
            <w:sz w:val="24"/>
            <w:szCs w:val="24"/>
          </w:rPr>
          <w:delText xml:space="preserve"> </w:delText>
        </w:r>
        <w:r w:rsidR="00D520EC" w:rsidRPr="004D6718" w:rsidDel="00BE2F95">
          <w:rPr>
            <w:rFonts w:ascii="Times New Roman" w:hAnsi="Times New Roman"/>
            <w:sz w:val="24"/>
            <w:szCs w:val="24"/>
          </w:rPr>
          <w:delText>which are active in each group.</w:delText>
        </w:r>
        <w:r w:rsidR="000D1721" w:rsidRPr="004D6718" w:rsidDel="00BE2F95">
          <w:rPr>
            <w:rFonts w:ascii="Times New Roman" w:hAnsi="Times New Roman"/>
            <w:sz w:val="24"/>
            <w:szCs w:val="24"/>
          </w:rPr>
          <w:delText xml:space="preserve"> Using this, we can infer both the activation state of the myeloid cel</w:delText>
        </w:r>
        <w:r w:rsidR="008A47E7" w:rsidRPr="004D6718" w:rsidDel="00BE2F95">
          <w:rPr>
            <w:rFonts w:ascii="Times New Roman" w:hAnsi="Times New Roman"/>
            <w:sz w:val="24"/>
            <w:szCs w:val="24"/>
          </w:rPr>
          <w:delText>ls and the extracellular environment which is training</w:delText>
        </w:r>
        <w:r w:rsidR="00C171DB" w:rsidRPr="004D6718" w:rsidDel="00BE2F95">
          <w:rPr>
            <w:rFonts w:ascii="Times New Roman" w:hAnsi="Times New Roman"/>
            <w:sz w:val="24"/>
            <w:szCs w:val="24"/>
          </w:rPr>
          <w:delText>/priming</w:delText>
        </w:r>
        <w:r w:rsidR="008A47E7" w:rsidRPr="004D6718" w:rsidDel="00BE2F95">
          <w:rPr>
            <w:rFonts w:ascii="Times New Roman" w:hAnsi="Times New Roman"/>
            <w:sz w:val="24"/>
            <w:szCs w:val="24"/>
          </w:rPr>
          <w:delText xml:space="preserve"> the myeloid cell </w:delText>
        </w:r>
        <w:r w:rsidR="00C171DB" w:rsidRPr="004D6718" w:rsidDel="00BE2F95">
          <w:rPr>
            <w:rFonts w:ascii="Times New Roman" w:hAnsi="Times New Roman"/>
            <w:sz w:val="24"/>
            <w:szCs w:val="24"/>
          </w:rPr>
          <w:delText xml:space="preserve">behavior. Next, we will use machine learning vector analysis to predict the </w:delText>
        </w:r>
        <w:r w:rsidR="006663F5" w:rsidRPr="004D6718" w:rsidDel="00BE2F95">
          <w:rPr>
            <w:rFonts w:ascii="Times New Roman" w:hAnsi="Times New Roman"/>
            <w:sz w:val="24"/>
            <w:szCs w:val="24"/>
          </w:rPr>
          <w:delText xml:space="preserve">progression of myeloid cells through </w:delText>
        </w:r>
        <w:r w:rsidR="0015668E" w:rsidRPr="004D6718" w:rsidDel="00BE2F95">
          <w:rPr>
            <w:rFonts w:ascii="Times New Roman" w:hAnsi="Times New Roman"/>
            <w:sz w:val="24"/>
            <w:szCs w:val="24"/>
          </w:rPr>
          <w:delText xml:space="preserve">aging and into </w:delText>
        </w:r>
        <w:r w:rsidR="006663F5" w:rsidRPr="004D6718" w:rsidDel="00BE2F95">
          <w:rPr>
            <w:rFonts w:ascii="Times New Roman" w:hAnsi="Times New Roman"/>
            <w:sz w:val="24"/>
            <w:szCs w:val="24"/>
          </w:rPr>
          <w:delText xml:space="preserve">disease </w:delText>
        </w:r>
        <w:r w:rsidR="009C683F" w:rsidRPr="004D6718" w:rsidDel="00BE2F95">
          <w:rPr>
            <w:rFonts w:ascii="Times New Roman" w:hAnsi="Times New Roman"/>
            <w:sz w:val="24"/>
            <w:szCs w:val="24"/>
          </w:rPr>
          <w:delText xml:space="preserve">using </w:delText>
        </w:r>
        <w:r w:rsidR="006663F5" w:rsidRPr="004D6718" w:rsidDel="00BE2F95">
          <w:rPr>
            <w:rFonts w:ascii="Times New Roman" w:hAnsi="Times New Roman"/>
            <w:sz w:val="24"/>
            <w:szCs w:val="24"/>
          </w:rPr>
          <w:delText xml:space="preserve">changes in gene expression </w:delText>
        </w:r>
        <w:r w:rsidR="00333939" w:rsidRPr="004D6718" w:rsidDel="00BE2F95">
          <w:rPr>
            <w:rFonts w:ascii="Times New Roman" w:hAnsi="Times New Roman"/>
            <w:sz w:val="24"/>
            <w:szCs w:val="24"/>
          </w:rPr>
          <w:delText>and chromatin usage</w:delText>
        </w:r>
        <w:r w:rsidR="002E6799" w:rsidRPr="004D6718" w:rsidDel="00BE2F95">
          <w:rPr>
            <w:rFonts w:ascii="Times New Roman" w:hAnsi="Times New Roman"/>
            <w:sz w:val="24"/>
            <w:szCs w:val="24"/>
          </w:rPr>
          <w:delText xml:space="preserve"> </w:delText>
        </w:r>
        <w:r w:rsidR="0015668E" w:rsidRPr="004D6718" w:rsidDel="00BE2F95">
          <w:rPr>
            <w:rFonts w:ascii="Times New Roman" w:hAnsi="Times New Roman"/>
            <w:sz w:val="24"/>
            <w:szCs w:val="24"/>
          </w:rPr>
          <w:delText>using both</w:delText>
        </w:r>
        <w:r w:rsidR="002E6799" w:rsidRPr="004D6718" w:rsidDel="00BE2F95">
          <w:rPr>
            <w:rFonts w:ascii="Times New Roman" w:hAnsi="Times New Roman"/>
            <w:sz w:val="24"/>
            <w:szCs w:val="24"/>
          </w:rPr>
          <w:delText xml:space="preserve"> our aging samples and IPF samples</w:delText>
        </w:r>
        <w:r w:rsidR="00333939" w:rsidRPr="004D6718" w:rsidDel="00BE2F95">
          <w:rPr>
            <w:rFonts w:ascii="Times New Roman" w:hAnsi="Times New Roman"/>
            <w:sz w:val="24"/>
            <w:szCs w:val="24"/>
          </w:rPr>
          <w:delText>.</w:delText>
        </w:r>
        <w:r w:rsidR="00882F90" w:rsidRPr="004D6718" w:rsidDel="00BE2F95">
          <w:rPr>
            <w:rFonts w:ascii="Times New Roman" w:hAnsi="Times New Roman"/>
            <w:sz w:val="24"/>
            <w:szCs w:val="24"/>
          </w:rPr>
          <w:delText xml:space="preserve"> </w:delText>
        </w:r>
        <w:r w:rsidR="00AD6180" w:rsidRPr="004D6718" w:rsidDel="00BE2F95">
          <w:rPr>
            <w:rFonts w:ascii="Times New Roman" w:hAnsi="Times New Roman"/>
            <w:sz w:val="24"/>
            <w:szCs w:val="24"/>
          </w:rPr>
          <w:delText xml:space="preserve">This will predict the </w:delText>
        </w:r>
        <w:r w:rsidR="00884F29" w:rsidRPr="004D6718" w:rsidDel="00BE2F95">
          <w:rPr>
            <w:rFonts w:ascii="Times New Roman" w:hAnsi="Times New Roman"/>
            <w:sz w:val="24"/>
            <w:szCs w:val="24"/>
          </w:rPr>
          <w:delText xml:space="preserve">cell autonomous </w:delText>
        </w:r>
        <w:r w:rsidR="00AD6180" w:rsidRPr="004D6718" w:rsidDel="00BE2F95">
          <w:rPr>
            <w:rFonts w:ascii="Times New Roman" w:hAnsi="Times New Roman"/>
            <w:sz w:val="24"/>
            <w:szCs w:val="24"/>
          </w:rPr>
          <w:delText>transcriptional programs which predisposes aged individuals to disease</w:delText>
        </w:r>
        <w:r w:rsidR="00476ECC" w:rsidRPr="004D6718" w:rsidDel="00BE2F95">
          <w:rPr>
            <w:rFonts w:ascii="Times New Roman" w:hAnsi="Times New Roman"/>
            <w:sz w:val="24"/>
            <w:szCs w:val="24"/>
          </w:rPr>
          <w:delText xml:space="preserve"> and sensitize to secondary ext</w:delText>
        </w:r>
        <w:r w:rsidR="00BE1C85" w:rsidRPr="004D6718" w:rsidDel="00BE2F95">
          <w:rPr>
            <w:rFonts w:ascii="Times New Roman" w:hAnsi="Times New Roman"/>
            <w:sz w:val="24"/>
            <w:szCs w:val="24"/>
          </w:rPr>
          <w:delText>rinsic</w:delText>
        </w:r>
        <w:r w:rsidR="00476ECC" w:rsidRPr="004D6718" w:rsidDel="00BE2F95">
          <w:rPr>
            <w:rFonts w:ascii="Times New Roman" w:hAnsi="Times New Roman"/>
            <w:sz w:val="24"/>
            <w:szCs w:val="24"/>
          </w:rPr>
          <w:delText xml:space="preserve"> insults</w:delText>
        </w:r>
        <w:r w:rsidR="00884F29" w:rsidRPr="004D6718" w:rsidDel="00BE2F95">
          <w:rPr>
            <w:rFonts w:ascii="Times New Roman" w:hAnsi="Times New Roman"/>
            <w:sz w:val="24"/>
            <w:szCs w:val="24"/>
          </w:rPr>
          <w:delText>.</w:delText>
        </w:r>
      </w:del>
    </w:p>
    <w:p w14:paraId="4CC218C9" w14:textId="22927366" w:rsidR="00882F90" w:rsidRPr="004D6718" w:rsidDel="00BE2F95" w:rsidRDefault="002138FE" w:rsidP="00333AB3">
      <w:pPr>
        <w:spacing w:after="0" w:line="240" w:lineRule="auto"/>
        <w:ind w:right="59" w:firstLine="640"/>
        <w:jc w:val="both"/>
        <w:rPr>
          <w:del w:id="288" w:author="Gregory Fonseca" w:date="2020-05-29T20:50:00Z"/>
          <w:rFonts w:ascii="Times New Roman" w:hAnsi="Times New Roman"/>
          <w:sz w:val="24"/>
          <w:szCs w:val="24"/>
        </w:rPr>
      </w:pPr>
      <w:del w:id="289" w:author="Gregory Fonseca" w:date="2020-05-29T20:50:00Z">
        <w:r w:rsidRPr="004D6718" w:rsidDel="00BE2F95">
          <w:rPr>
            <w:rFonts w:ascii="Times New Roman" w:hAnsi="Times New Roman"/>
            <w:sz w:val="24"/>
            <w:szCs w:val="24"/>
          </w:rPr>
          <w:delText xml:space="preserve">The immediate term goal of this work is to define the </w:delText>
        </w:r>
        <w:r w:rsidR="00294FF6" w:rsidRPr="004D6718" w:rsidDel="00BE2F95">
          <w:rPr>
            <w:rFonts w:ascii="Times New Roman" w:hAnsi="Times New Roman"/>
            <w:sz w:val="24"/>
            <w:szCs w:val="24"/>
          </w:rPr>
          <w:delText xml:space="preserve">age and disease related changes in myeloid cells and predict </w:delText>
        </w:r>
        <w:r w:rsidR="00804BDD" w:rsidRPr="004D6718" w:rsidDel="00BE2F95">
          <w:rPr>
            <w:rFonts w:ascii="Times New Roman" w:hAnsi="Times New Roman"/>
            <w:sz w:val="24"/>
            <w:szCs w:val="24"/>
          </w:rPr>
          <w:delText xml:space="preserve">the intracellular and </w:delText>
        </w:r>
        <w:r w:rsidR="00294FF6" w:rsidRPr="004D6718" w:rsidDel="00BE2F95">
          <w:rPr>
            <w:rFonts w:ascii="Times New Roman" w:hAnsi="Times New Roman"/>
            <w:sz w:val="24"/>
            <w:szCs w:val="24"/>
          </w:rPr>
          <w:delText xml:space="preserve">environmental signaling </w:delText>
        </w:r>
        <w:r w:rsidR="000220B7" w:rsidRPr="004D6718" w:rsidDel="00BE2F95">
          <w:rPr>
            <w:rFonts w:ascii="Times New Roman" w:hAnsi="Times New Roman"/>
            <w:sz w:val="24"/>
            <w:szCs w:val="24"/>
          </w:rPr>
          <w:delText>determinants</w:delText>
        </w:r>
        <w:r w:rsidR="00294FF6" w:rsidRPr="004D6718" w:rsidDel="00BE2F95">
          <w:rPr>
            <w:rFonts w:ascii="Times New Roman" w:hAnsi="Times New Roman"/>
            <w:sz w:val="24"/>
            <w:szCs w:val="24"/>
          </w:rPr>
          <w:delText xml:space="preserve"> which drive these changes. The longer</w:delText>
        </w:r>
        <w:r w:rsidR="000220B7" w:rsidRPr="004D6718" w:rsidDel="00BE2F95">
          <w:rPr>
            <w:rFonts w:ascii="Times New Roman" w:hAnsi="Times New Roman"/>
            <w:sz w:val="24"/>
            <w:szCs w:val="24"/>
          </w:rPr>
          <w:delText>-</w:delText>
        </w:r>
        <w:r w:rsidR="00294FF6" w:rsidRPr="004D6718" w:rsidDel="00BE2F95">
          <w:rPr>
            <w:rFonts w:ascii="Times New Roman" w:hAnsi="Times New Roman"/>
            <w:sz w:val="24"/>
            <w:szCs w:val="24"/>
          </w:rPr>
          <w:delText>term goal of this project is to</w:delText>
        </w:r>
        <w:r w:rsidR="00882F90" w:rsidRPr="004D6718" w:rsidDel="00BE2F95">
          <w:rPr>
            <w:rFonts w:ascii="Times New Roman" w:hAnsi="Times New Roman"/>
            <w:sz w:val="24"/>
            <w:szCs w:val="24"/>
          </w:rPr>
          <w:delText xml:space="preserve"> define how age related </w:delText>
        </w:r>
        <w:r w:rsidR="00415AD1" w:rsidRPr="004D6718" w:rsidDel="00BE2F95">
          <w:rPr>
            <w:rFonts w:ascii="Times New Roman" w:hAnsi="Times New Roman"/>
            <w:sz w:val="24"/>
            <w:szCs w:val="24"/>
          </w:rPr>
          <w:delText xml:space="preserve">inflamm-aging and </w:delText>
        </w:r>
        <w:r w:rsidR="00882F90" w:rsidRPr="004D6718" w:rsidDel="00BE2F95">
          <w:rPr>
            <w:rFonts w:ascii="Times New Roman" w:hAnsi="Times New Roman"/>
            <w:sz w:val="24"/>
            <w:szCs w:val="24"/>
          </w:rPr>
          <w:delText xml:space="preserve">trained immunity differentially primes </w:delText>
        </w:r>
        <w:r w:rsidR="00A20E65" w:rsidDel="00BE2F95">
          <w:rPr>
            <w:rFonts w:ascii="Times New Roman" w:hAnsi="Times New Roman"/>
            <w:sz w:val="24"/>
            <w:szCs w:val="24"/>
          </w:rPr>
          <w:delText xml:space="preserve">myeloid cells </w:delText>
        </w:r>
        <w:r w:rsidR="00170CD5" w:rsidDel="00BE2F95">
          <w:rPr>
            <w:rFonts w:ascii="Times New Roman" w:hAnsi="Times New Roman"/>
            <w:sz w:val="24"/>
            <w:szCs w:val="24"/>
          </w:rPr>
          <w:delText xml:space="preserve">and </w:delText>
        </w:r>
        <w:r w:rsidR="00E852A3" w:rsidRPr="004D6718" w:rsidDel="00BE2F95">
          <w:rPr>
            <w:rFonts w:ascii="Times New Roman" w:hAnsi="Times New Roman"/>
            <w:sz w:val="24"/>
            <w:szCs w:val="24"/>
          </w:rPr>
          <w:delText>predispose</w:delText>
        </w:r>
        <w:r w:rsidR="00170CD5" w:rsidDel="00BE2F95">
          <w:rPr>
            <w:rFonts w:ascii="Times New Roman" w:hAnsi="Times New Roman"/>
            <w:sz w:val="24"/>
            <w:szCs w:val="24"/>
          </w:rPr>
          <w:delText>s the lung environment</w:delText>
        </w:r>
        <w:r w:rsidR="00E852A3" w:rsidRPr="004D6718" w:rsidDel="00BE2F95">
          <w:rPr>
            <w:rFonts w:ascii="Times New Roman" w:hAnsi="Times New Roman"/>
            <w:sz w:val="24"/>
            <w:szCs w:val="24"/>
          </w:rPr>
          <w:delText xml:space="preserve"> to IPF</w:delText>
        </w:r>
        <w:r w:rsidR="00A07EEF" w:rsidRPr="004D6718" w:rsidDel="00BE2F95">
          <w:rPr>
            <w:rFonts w:ascii="Times New Roman" w:hAnsi="Times New Roman"/>
            <w:sz w:val="24"/>
            <w:szCs w:val="24"/>
          </w:rPr>
          <w:delText xml:space="preserve"> </w:delText>
        </w:r>
        <w:r w:rsidR="00851B3D" w:rsidDel="00BE2F95">
          <w:rPr>
            <w:rFonts w:ascii="Times New Roman" w:hAnsi="Times New Roman"/>
            <w:sz w:val="24"/>
            <w:szCs w:val="24"/>
          </w:rPr>
          <w:delText>and</w:delText>
        </w:r>
        <w:r w:rsidR="004B4FEB" w:rsidRPr="004D6718" w:rsidDel="00BE2F95">
          <w:rPr>
            <w:rFonts w:ascii="Times New Roman" w:hAnsi="Times New Roman"/>
            <w:sz w:val="24"/>
            <w:szCs w:val="24"/>
          </w:rPr>
          <w:delText xml:space="preserve"> acute exacerbation</w:delText>
        </w:r>
        <w:r w:rsidR="00882F90" w:rsidRPr="004D6718" w:rsidDel="00BE2F95">
          <w:rPr>
            <w:rFonts w:ascii="Times New Roman" w:hAnsi="Times New Roman"/>
            <w:sz w:val="24"/>
            <w:szCs w:val="24"/>
          </w:rPr>
          <w:delText xml:space="preserve"> </w:delText>
        </w:r>
        <w:r w:rsidR="00851B3D" w:rsidDel="00BE2F95">
          <w:rPr>
            <w:rFonts w:ascii="Times New Roman" w:hAnsi="Times New Roman"/>
            <w:sz w:val="24"/>
            <w:szCs w:val="24"/>
          </w:rPr>
          <w:delText>and to define</w:delText>
        </w:r>
        <w:r w:rsidR="003A11AD" w:rsidDel="00BE2F95">
          <w:rPr>
            <w:rFonts w:ascii="Times New Roman" w:hAnsi="Times New Roman"/>
            <w:sz w:val="24"/>
            <w:szCs w:val="24"/>
          </w:rPr>
          <w:delText xml:space="preserve"> targetable pathways</w:delText>
        </w:r>
        <w:r w:rsidR="00322574" w:rsidDel="00BE2F95">
          <w:rPr>
            <w:rFonts w:ascii="Times New Roman" w:hAnsi="Times New Roman"/>
            <w:sz w:val="24"/>
            <w:szCs w:val="24"/>
          </w:rPr>
          <w:delText xml:space="preserve"> in disease.</w:delText>
        </w:r>
      </w:del>
    </w:p>
    <w:p w14:paraId="0DB9B10E" w14:textId="77777777" w:rsidR="00646871" w:rsidRPr="004D6718" w:rsidRDefault="00646871" w:rsidP="00751CDD">
      <w:pPr>
        <w:spacing w:after="0" w:line="240" w:lineRule="auto"/>
        <w:ind w:right="59"/>
        <w:rPr>
          <w:rFonts w:ascii="Times New Roman" w:hAnsi="Times New Roman"/>
          <w:sz w:val="24"/>
          <w:szCs w:val="24"/>
        </w:rPr>
      </w:pPr>
    </w:p>
    <w:p w14:paraId="3B2B6FEA" w14:textId="075F3CA8" w:rsidR="003F580C" w:rsidRPr="003F580C" w:rsidRDefault="00751CDD"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4D6718">
        <w:rPr>
          <w:rFonts w:ascii="Times New Roman" w:hAnsi="Times New Roman"/>
          <w:sz w:val="24"/>
          <w:szCs w:val="24"/>
        </w:rPr>
        <w:fldChar w:fldCharType="begin" w:fldLock="1"/>
      </w:r>
      <w:r w:rsidRPr="004D6718">
        <w:rPr>
          <w:rFonts w:ascii="Times New Roman" w:hAnsi="Times New Roman"/>
          <w:sz w:val="24"/>
          <w:szCs w:val="24"/>
        </w:rPr>
        <w:instrText xml:space="preserve">ADDIN Mendeley Bibliography CSL_BIBLIOGRAPHY </w:instrText>
      </w:r>
      <w:r w:rsidRPr="004D6718">
        <w:rPr>
          <w:rFonts w:ascii="Times New Roman" w:hAnsi="Times New Roman"/>
          <w:sz w:val="24"/>
          <w:szCs w:val="24"/>
        </w:rPr>
        <w:fldChar w:fldCharType="separate"/>
      </w:r>
      <w:r w:rsidR="003F580C" w:rsidRPr="003F580C">
        <w:rPr>
          <w:rFonts w:ascii="Times New Roman" w:hAnsi="Times New Roman"/>
          <w:noProof/>
          <w:sz w:val="24"/>
          <w:szCs w:val="24"/>
        </w:rPr>
        <w:t>1.</w:t>
      </w:r>
      <w:r w:rsidR="003F580C" w:rsidRPr="003F580C">
        <w:rPr>
          <w:rFonts w:ascii="Times New Roman" w:hAnsi="Times New Roman"/>
          <w:noProof/>
          <w:sz w:val="24"/>
          <w:szCs w:val="24"/>
        </w:rPr>
        <w:tab/>
        <w:t xml:space="preserve">Wang, Y., Xu, J., Meng, Y., Adcock, I. M. &amp; Yao, X. Role of inflammatory cells in airway remodeling in COPD. </w:t>
      </w:r>
      <w:r w:rsidR="003F580C" w:rsidRPr="003F580C">
        <w:rPr>
          <w:rFonts w:ascii="Times New Roman" w:hAnsi="Times New Roman"/>
          <w:i/>
          <w:iCs/>
          <w:noProof/>
          <w:sz w:val="24"/>
          <w:szCs w:val="24"/>
        </w:rPr>
        <w:t>Int. J. Chron. Obstruct. Pulmon. Dis.</w:t>
      </w:r>
      <w:r w:rsidR="003F580C" w:rsidRPr="003F580C">
        <w:rPr>
          <w:rFonts w:ascii="Times New Roman" w:hAnsi="Times New Roman"/>
          <w:noProof/>
          <w:sz w:val="24"/>
          <w:szCs w:val="24"/>
        </w:rPr>
        <w:t xml:space="preserve"> </w:t>
      </w:r>
      <w:r w:rsidR="003F580C" w:rsidRPr="003F580C">
        <w:rPr>
          <w:rFonts w:ascii="Times New Roman" w:hAnsi="Times New Roman"/>
          <w:b/>
          <w:bCs/>
          <w:noProof/>
          <w:sz w:val="24"/>
          <w:szCs w:val="24"/>
        </w:rPr>
        <w:t>Volume 13</w:t>
      </w:r>
      <w:r w:rsidR="003F580C" w:rsidRPr="003F580C">
        <w:rPr>
          <w:rFonts w:ascii="Times New Roman" w:hAnsi="Times New Roman"/>
          <w:noProof/>
          <w:sz w:val="24"/>
          <w:szCs w:val="24"/>
        </w:rPr>
        <w:t>, 3341–3348 (2018).</w:t>
      </w:r>
    </w:p>
    <w:p w14:paraId="0C7147AA"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2.</w:t>
      </w:r>
      <w:r w:rsidRPr="003F580C">
        <w:rPr>
          <w:rFonts w:ascii="Times New Roman" w:hAnsi="Times New Roman"/>
          <w:noProof/>
          <w:sz w:val="24"/>
          <w:szCs w:val="24"/>
        </w:rPr>
        <w:tab/>
        <w:t xml:space="preserve">Allard, B., Panariti, A. &amp; Martin, J. G. Alveolar Macrophages in the Resolution of Inflammation, Tissue Repair, and Tolerance to Infection. </w:t>
      </w:r>
      <w:r w:rsidRPr="003F580C">
        <w:rPr>
          <w:rFonts w:ascii="Times New Roman" w:hAnsi="Times New Roman"/>
          <w:i/>
          <w:iCs/>
          <w:noProof/>
          <w:sz w:val="24"/>
          <w:szCs w:val="24"/>
        </w:rPr>
        <w:t>Front. Immunol.</w:t>
      </w:r>
      <w:r w:rsidRPr="003F580C">
        <w:rPr>
          <w:rFonts w:ascii="Times New Roman" w:hAnsi="Times New Roman"/>
          <w:noProof/>
          <w:sz w:val="24"/>
          <w:szCs w:val="24"/>
        </w:rPr>
        <w:t xml:space="preserve"> </w:t>
      </w:r>
      <w:r w:rsidRPr="003F580C">
        <w:rPr>
          <w:rFonts w:ascii="Times New Roman" w:hAnsi="Times New Roman"/>
          <w:b/>
          <w:bCs/>
          <w:noProof/>
          <w:sz w:val="24"/>
          <w:szCs w:val="24"/>
        </w:rPr>
        <w:t>9</w:t>
      </w:r>
      <w:r w:rsidRPr="003F580C">
        <w:rPr>
          <w:rFonts w:ascii="Times New Roman" w:hAnsi="Times New Roman"/>
          <w:noProof/>
          <w:sz w:val="24"/>
          <w:szCs w:val="24"/>
        </w:rPr>
        <w:t>, 1777 (2018).</w:t>
      </w:r>
    </w:p>
    <w:p w14:paraId="70D70E8F"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3.</w:t>
      </w:r>
      <w:r w:rsidRPr="003F580C">
        <w:rPr>
          <w:rFonts w:ascii="Times New Roman" w:hAnsi="Times New Roman"/>
          <w:noProof/>
          <w:sz w:val="24"/>
          <w:szCs w:val="24"/>
        </w:rPr>
        <w:tab/>
        <w:t xml:space="preserve">Huang, X., Xiu, H., Zhang, S. &amp; Zhang, G. The Role of Macrophages in the Pathogenesis of ALI/ARDS. </w:t>
      </w:r>
      <w:r w:rsidRPr="003F580C">
        <w:rPr>
          <w:rFonts w:ascii="Times New Roman" w:hAnsi="Times New Roman"/>
          <w:i/>
          <w:iCs/>
          <w:noProof/>
          <w:sz w:val="24"/>
          <w:szCs w:val="24"/>
        </w:rPr>
        <w:t>Mediators Inflamm.</w:t>
      </w:r>
      <w:r w:rsidRPr="003F580C">
        <w:rPr>
          <w:rFonts w:ascii="Times New Roman" w:hAnsi="Times New Roman"/>
          <w:noProof/>
          <w:sz w:val="24"/>
          <w:szCs w:val="24"/>
        </w:rPr>
        <w:t xml:space="preserve"> </w:t>
      </w:r>
      <w:r w:rsidRPr="003F580C">
        <w:rPr>
          <w:rFonts w:ascii="Times New Roman" w:hAnsi="Times New Roman"/>
          <w:b/>
          <w:bCs/>
          <w:noProof/>
          <w:sz w:val="24"/>
          <w:szCs w:val="24"/>
        </w:rPr>
        <w:t>2018</w:t>
      </w:r>
      <w:r w:rsidRPr="003F580C">
        <w:rPr>
          <w:rFonts w:ascii="Times New Roman" w:hAnsi="Times New Roman"/>
          <w:noProof/>
          <w:sz w:val="24"/>
          <w:szCs w:val="24"/>
        </w:rPr>
        <w:t>, 1–8 (2018).</w:t>
      </w:r>
    </w:p>
    <w:p w14:paraId="055680EF"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4.</w:t>
      </w:r>
      <w:r w:rsidRPr="003F580C">
        <w:rPr>
          <w:rFonts w:ascii="Times New Roman" w:hAnsi="Times New Roman"/>
          <w:noProof/>
          <w:sz w:val="24"/>
          <w:szCs w:val="24"/>
        </w:rPr>
        <w:tab/>
        <w:t xml:space="preserve">Bruton, R. K. </w:t>
      </w:r>
      <w:r w:rsidRPr="003F580C">
        <w:rPr>
          <w:rFonts w:ascii="Times New Roman" w:hAnsi="Times New Roman"/>
          <w:i/>
          <w:iCs/>
          <w:noProof/>
          <w:sz w:val="24"/>
          <w:szCs w:val="24"/>
        </w:rPr>
        <w:t>et al.</w:t>
      </w:r>
      <w:r w:rsidRPr="003F580C">
        <w:rPr>
          <w:rFonts w:ascii="Times New Roman" w:hAnsi="Times New Roman"/>
          <w:noProof/>
          <w:sz w:val="24"/>
          <w:szCs w:val="24"/>
        </w:rPr>
        <w:t xml:space="preserve"> Identification of a second CtBP binding site in adenovirus type 5 E1A conserved region 3. </w:t>
      </w:r>
      <w:r w:rsidRPr="003F580C">
        <w:rPr>
          <w:rFonts w:ascii="Times New Roman" w:hAnsi="Times New Roman"/>
          <w:i/>
          <w:iCs/>
          <w:noProof/>
          <w:sz w:val="24"/>
          <w:szCs w:val="24"/>
        </w:rPr>
        <w:t>J. Virol.</w:t>
      </w:r>
      <w:r w:rsidRPr="003F580C">
        <w:rPr>
          <w:rFonts w:ascii="Times New Roman" w:hAnsi="Times New Roman"/>
          <w:noProof/>
          <w:sz w:val="24"/>
          <w:szCs w:val="24"/>
        </w:rPr>
        <w:t xml:space="preserve"> </w:t>
      </w:r>
      <w:r w:rsidRPr="003F580C">
        <w:rPr>
          <w:rFonts w:ascii="Times New Roman" w:hAnsi="Times New Roman"/>
          <w:b/>
          <w:bCs/>
          <w:noProof/>
          <w:sz w:val="24"/>
          <w:szCs w:val="24"/>
        </w:rPr>
        <w:t>82</w:t>
      </w:r>
      <w:r w:rsidRPr="003F580C">
        <w:rPr>
          <w:rFonts w:ascii="Times New Roman" w:hAnsi="Times New Roman"/>
          <w:noProof/>
          <w:sz w:val="24"/>
          <w:szCs w:val="24"/>
        </w:rPr>
        <w:t>, 8476–86 (2008).</w:t>
      </w:r>
    </w:p>
    <w:p w14:paraId="629D0366"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5.</w:t>
      </w:r>
      <w:r w:rsidRPr="003F580C">
        <w:rPr>
          <w:rFonts w:ascii="Times New Roman" w:hAnsi="Times New Roman"/>
          <w:noProof/>
          <w:sz w:val="24"/>
          <w:szCs w:val="24"/>
        </w:rPr>
        <w:tab/>
        <w:t xml:space="preserve">Zhang, L. </w:t>
      </w:r>
      <w:r w:rsidRPr="003F580C">
        <w:rPr>
          <w:rFonts w:ascii="Times New Roman" w:hAnsi="Times New Roman"/>
          <w:i/>
          <w:iCs/>
          <w:noProof/>
          <w:sz w:val="24"/>
          <w:szCs w:val="24"/>
        </w:rPr>
        <w:t>et al.</w:t>
      </w:r>
      <w:r w:rsidRPr="003F580C">
        <w:rPr>
          <w:rFonts w:ascii="Times New Roman" w:hAnsi="Times New Roman"/>
          <w:noProof/>
          <w:sz w:val="24"/>
          <w:szCs w:val="24"/>
        </w:rPr>
        <w:t xml:space="preserve"> Macrophages: friend or foe in idiopathic pulmonary fibrosis? </w:t>
      </w:r>
      <w:r w:rsidRPr="003F580C">
        <w:rPr>
          <w:rFonts w:ascii="Times New Roman" w:hAnsi="Times New Roman"/>
          <w:i/>
          <w:iCs/>
          <w:noProof/>
          <w:sz w:val="24"/>
          <w:szCs w:val="24"/>
        </w:rPr>
        <w:t>Respir. Res.</w:t>
      </w:r>
      <w:r w:rsidRPr="003F580C">
        <w:rPr>
          <w:rFonts w:ascii="Times New Roman" w:hAnsi="Times New Roman"/>
          <w:noProof/>
          <w:sz w:val="24"/>
          <w:szCs w:val="24"/>
        </w:rPr>
        <w:t xml:space="preserve"> </w:t>
      </w:r>
      <w:r w:rsidRPr="003F580C">
        <w:rPr>
          <w:rFonts w:ascii="Times New Roman" w:hAnsi="Times New Roman"/>
          <w:b/>
          <w:bCs/>
          <w:noProof/>
          <w:sz w:val="24"/>
          <w:szCs w:val="24"/>
        </w:rPr>
        <w:t>19</w:t>
      </w:r>
      <w:r w:rsidRPr="003F580C">
        <w:rPr>
          <w:rFonts w:ascii="Times New Roman" w:hAnsi="Times New Roman"/>
          <w:noProof/>
          <w:sz w:val="24"/>
          <w:szCs w:val="24"/>
        </w:rPr>
        <w:t>, 170 (2018).</w:t>
      </w:r>
    </w:p>
    <w:p w14:paraId="3C985132"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6.</w:t>
      </w:r>
      <w:r w:rsidRPr="003F580C">
        <w:rPr>
          <w:rFonts w:ascii="Times New Roman" w:hAnsi="Times New Roman"/>
          <w:noProof/>
          <w:sz w:val="24"/>
          <w:szCs w:val="24"/>
        </w:rPr>
        <w:tab/>
        <w:t xml:space="preserve">Oh, S. J., Lee, J. K. &amp; Shin, O. S. Aging and the immune system: The impact of immunosenescence on viral infection, immunity and vaccine immunogenicity. </w:t>
      </w:r>
      <w:r w:rsidRPr="003F580C">
        <w:rPr>
          <w:rFonts w:ascii="Times New Roman" w:hAnsi="Times New Roman"/>
          <w:i/>
          <w:iCs/>
          <w:noProof/>
          <w:sz w:val="24"/>
          <w:szCs w:val="24"/>
        </w:rPr>
        <w:t>Immune Netw.</w:t>
      </w:r>
      <w:r w:rsidRPr="003F580C">
        <w:rPr>
          <w:rFonts w:ascii="Times New Roman" w:hAnsi="Times New Roman"/>
          <w:noProof/>
          <w:sz w:val="24"/>
          <w:szCs w:val="24"/>
        </w:rPr>
        <w:t xml:space="preserve"> </w:t>
      </w:r>
      <w:r w:rsidRPr="003F580C">
        <w:rPr>
          <w:rFonts w:ascii="Times New Roman" w:hAnsi="Times New Roman"/>
          <w:b/>
          <w:bCs/>
          <w:noProof/>
          <w:sz w:val="24"/>
          <w:szCs w:val="24"/>
        </w:rPr>
        <w:t>19</w:t>
      </w:r>
      <w:r w:rsidRPr="003F580C">
        <w:rPr>
          <w:rFonts w:ascii="Times New Roman" w:hAnsi="Times New Roman"/>
          <w:noProof/>
          <w:sz w:val="24"/>
          <w:szCs w:val="24"/>
        </w:rPr>
        <w:t>, (2019).</w:t>
      </w:r>
    </w:p>
    <w:p w14:paraId="3A6FCFA5"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7.</w:t>
      </w:r>
      <w:r w:rsidRPr="003F580C">
        <w:rPr>
          <w:rFonts w:ascii="Times New Roman" w:hAnsi="Times New Roman"/>
          <w:noProof/>
          <w:sz w:val="24"/>
          <w:szCs w:val="24"/>
        </w:rPr>
        <w:tab/>
        <w:t xml:space="preserve">Hernandez-Vargas, E. A. </w:t>
      </w:r>
      <w:r w:rsidRPr="003F580C">
        <w:rPr>
          <w:rFonts w:ascii="Times New Roman" w:hAnsi="Times New Roman"/>
          <w:i/>
          <w:iCs/>
          <w:noProof/>
          <w:sz w:val="24"/>
          <w:szCs w:val="24"/>
        </w:rPr>
        <w:t>et al.</w:t>
      </w:r>
      <w:r w:rsidRPr="003F580C">
        <w:rPr>
          <w:rFonts w:ascii="Times New Roman" w:hAnsi="Times New Roman"/>
          <w:noProof/>
          <w:sz w:val="24"/>
          <w:szCs w:val="24"/>
        </w:rPr>
        <w:t xml:space="preserve"> Effects of Aging on Influenza Virus Infection Dynamics. </w:t>
      </w:r>
      <w:r w:rsidRPr="003F580C">
        <w:rPr>
          <w:rFonts w:ascii="Times New Roman" w:hAnsi="Times New Roman"/>
          <w:i/>
          <w:iCs/>
          <w:noProof/>
          <w:sz w:val="24"/>
          <w:szCs w:val="24"/>
        </w:rPr>
        <w:t>J. Virol.</w:t>
      </w:r>
      <w:r w:rsidRPr="003F580C">
        <w:rPr>
          <w:rFonts w:ascii="Times New Roman" w:hAnsi="Times New Roman"/>
          <w:noProof/>
          <w:sz w:val="24"/>
          <w:szCs w:val="24"/>
        </w:rPr>
        <w:t xml:space="preserve"> </w:t>
      </w:r>
      <w:r w:rsidRPr="003F580C">
        <w:rPr>
          <w:rFonts w:ascii="Times New Roman" w:hAnsi="Times New Roman"/>
          <w:b/>
          <w:bCs/>
          <w:noProof/>
          <w:sz w:val="24"/>
          <w:szCs w:val="24"/>
        </w:rPr>
        <w:t>88</w:t>
      </w:r>
      <w:r w:rsidRPr="003F580C">
        <w:rPr>
          <w:rFonts w:ascii="Times New Roman" w:hAnsi="Times New Roman"/>
          <w:noProof/>
          <w:sz w:val="24"/>
          <w:szCs w:val="24"/>
        </w:rPr>
        <w:t>, 4123–4131 (2014).</w:t>
      </w:r>
    </w:p>
    <w:p w14:paraId="6E7DB6AB"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8.</w:t>
      </w:r>
      <w:r w:rsidRPr="003F580C">
        <w:rPr>
          <w:rFonts w:ascii="Times New Roman" w:hAnsi="Times New Roman"/>
          <w:noProof/>
          <w:sz w:val="24"/>
          <w:szCs w:val="24"/>
        </w:rPr>
        <w:tab/>
        <w:t xml:space="preserve">Tarride, J. E. </w:t>
      </w:r>
      <w:r w:rsidRPr="003F580C">
        <w:rPr>
          <w:rFonts w:ascii="Times New Roman" w:hAnsi="Times New Roman"/>
          <w:i/>
          <w:iCs/>
          <w:noProof/>
          <w:sz w:val="24"/>
          <w:szCs w:val="24"/>
        </w:rPr>
        <w:t>et al.</w:t>
      </w:r>
      <w:r w:rsidRPr="003F580C">
        <w:rPr>
          <w:rFonts w:ascii="Times New Roman" w:hAnsi="Times New Roman"/>
          <w:noProof/>
          <w:sz w:val="24"/>
          <w:szCs w:val="24"/>
        </w:rPr>
        <w:t xml:space="preserve"> Clinical and economic burden of idiopathic pulmonary fibrosis in Quebec, Canada. </w:t>
      </w:r>
      <w:r w:rsidRPr="003F580C">
        <w:rPr>
          <w:rFonts w:ascii="Times New Roman" w:hAnsi="Times New Roman"/>
          <w:i/>
          <w:iCs/>
          <w:noProof/>
          <w:sz w:val="24"/>
          <w:szCs w:val="24"/>
        </w:rPr>
        <w:t>Clin. Outcomes Res.</w:t>
      </w:r>
      <w:r w:rsidRPr="003F580C">
        <w:rPr>
          <w:rFonts w:ascii="Times New Roman" w:hAnsi="Times New Roman"/>
          <w:noProof/>
          <w:sz w:val="24"/>
          <w:szCs w:val="24"/>
        </w:rPr>
        <w:t xml:space="preserve"> </w:t>
      </w:r>
      <w:r w:rsidRPr="003F580C">
        <w:rPr>
          <w:rFonts w:ascii="Times New Roman" w:hAnsi="Times New Roman"/>
          <w:b/>
          <w:bCs/>
          <w:noProof/>
          <w:sz w:val="24"/>
          <w:szCs w:val="24"/>
        </w:rPr>
        <w:t>10</w:t>
      </w:r>
      <w:r w:rsidRPr="003F580C">
        <w:rPr>
          <w:rFonts w:ascii="Times New Roman" w:hAnsi="Times New Roman"/>
          <w:noProof/>
          <w:sz w:val="24"/>
          <w:szCs w:val="24"/>
        </w:rPr>
        <w:t>, 127–137 (2018).</w:t>
      </w:r>
    </w:p>
    <w:p w14:paraId="67D5B422"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9.</w:t>
      </w:r>
      <w:r w:rsidRPr="003F580C">
        <w:rPr>
          <w:rFonts w:ascii="Times New Roman" w:hAnsi="Times New Roman"/>
          <w:noProof/>
          <w:sz w:val="24"/>
          <w:szCs w:val="24"/>
        </w:rPr>
        <w:tab/>
        <w:t xml:space="preserve">Hopkins, R. B., Burke, N., Fell, C., Dion, G. &amp; Kolb, M. Epidemiology and survival of idiopathic pulmonary fibrosis from national data in Canada. </w:t>
      </w:r>
      <w:r w:rsidRPr="003F580C">
        <w:rPr>
          <w:rFonts w:ascii="Times New Roman" w:hAnsi="Times New Roman"/>
          <w:i/>
          <w:iCs/>
          <w:noProof/>
          <w:sz w:val="24"/>
          <w:szCs w:val="24"/>
        </w:rPr>
        <w:t>Eur. Respir. J.</w:t>
      </w:r>
      <w:r w:rsidRPr="003F580C">
        <w:rPr>
          <w:rFonts w:ascii="Times New Roman" w:hAnsi="Times New Roman"/>
          <w:noProof/>
          <w:sz w:val="24"/>
          <w:szCs w:val="24"/>
        </w:rPr>
        <w:t xml:space="preserve"> </w:t>
      </w:r>
      <w:r w:rsidRPr="003F580C">
        <w:rPr>
          <w:rFonts w:ascii="Times New Roman" w:hAnsi="Times New Roman"/>
          <w:b/>
          <w:bCs/>
          <w:noProof/>
          <w:sz w:val="24"/>
          <w:szCs w:val="24"/>
        </w:rPr>
        <w:t>48</w:t>
      </w:r>
      <w:r w:rsidRPr="003F580C">
        <w:rPr>
          <w:rFonts w:ascii="Times New Roman" w:hAnsi="Times New Roman"/>
          <w:noProof/>
          <w:sz w:val="24"/>
          <w:szCs w:val="24"/>
        </w:rPr>
        <w:t>, 187–195 (2016).</w:t>
      </w:r>
    </w:p>
    <w:p w14:paraId="0C6C597E"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10.</w:t>
      </w:r>
      <w:r w:rsidRPr="003F580C">
        <w:rPr>
          <w:rFonts w:ascii="Times New Roman" w:hAnsi="Times New Roman"/>
          <w:noProof/>
          <w:sz w:val="24"/>
          <w:szCs w:val="24"/>
        </w:rPr>
        <w:tab/>
        <w:t xml:space="preserve">Lederer, D. J. &amp; Martinez, F. J. Idiopathic Pulmonary Fibrosis. </w:t>
      </w:r>
      <w:r w:rsidRPr="003F580C">
        <w:rPr>
          <w:rFonts w:ascii="Times New Roman" w:hAnsi="Times New Roman"/>
          <w:i/>
          <w:iCs/>
          <w:noProof/>
          <w:sz w:val="24"/>
          <w:szCs w:val="24"/>
        </w:rPr>
        <w:t>N. Engl. J. Med.</w:t>
      </w:r>
      <w:r w:rsidRPr="003F580C">
        <w:rPr>
          <w:rFonts w:ascii="Times New Roman" w:hAnsi="Times New Roman"/>
          <w:noProof/>
          <w:sz w:val="24"/>
          <w:szCs w:val="24"/>
        </w:rPr>
        <w:t xml:space="preserve"> </w:t>
      </w:r>
      <w:r w:rsidRPr="003F580C">
        <w:rPr>
          <w:rFonts w:ascii="Times New Roman" w:hAnsi="Times New Roman"/>
          <w:b/>
          <w:bCs/>
          <w:noProof/>
          <w:sz w:val="24"/>
          <w:szCs w:val="24"/>
        </w:rPr>
        <w:t>378</w:t>
      </w:r>
      <w:r w:rsidRPr="003F580C">
        <w:rPr>
          <w:rFonts w:ascii="Times New Roman" w:hAnsi="Times New Roman"/>
          <w:noProof/>
          <w:sz w:val="24"/>
          <w:szCs w:val="24"/>
        </w:rPr>
        <w:t>, 1811–1823 (2018).</w:t>
      </w:r>
    </w:p>
    <w:p w14:paraId="33B1E1C9"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11.</w:t>
      </w:r>
      <w:r w:rsidRPr="003F580C">
        <w:rPr>
          <w:rFonts w:ascii="Times New Roman" w:hAnsi="Times New Roman"/>
          <w:noProof/>
          <w:sz w:val="24"/>
          <w:szCs w:val="24"/>
        </w:rPr>
        <w:tab/>
        <w:t xml:space="preserve">Pleasants, R. &amp; Tighe, R. M. Management of Idiopathic Pulmonary Fibrosis. </w:t>
      </w:r>
      <w:r w:rsidRPr="003F580C">
        <w:rPr>
          <w:rFonts w:ascii="Times New Roman" w:hAnsi="Times New Roman"/>
          <w:i/>
          <w:iCs/>
          <w:noProof/>
          <w:sz w:val="24"/>
          <w:szCs w:val="24"/>
        </w:rPr>
        <w:t>Ann. Pharmacother.</w:t>
      </w:r>
      <w:r w:rsidRPr="003F580C">
        <w:rPr>
          <w:rFonts w:ascii="Times New Roman" w:hAnsi="Times New Roman"/>
          <w:noProof/>
          <w:sz w:val="24"/>
          <w:szCs w:val="24"/>
        </w:rPr>
        <w:t xml:space="preserve"> </w:t>
      </w:r>
      <w:r w:rsidRPr="003F580C">
        <w:rPr>
          <w:rFonts w:ascii="Times New Roman" w:hAnsi="Times New Roman"/>
          <w:b/>
          <w:bCs/>
          <w:noProof/>
          <w:sz w:val="24"/>
          <w:szCs w:val="24"/>
        </w:rPr>
        <w:t>53</w:t>
      </w:r>
      <w:r w:rsidRPr="003F580C">
        <w:rPr>
          <w:rFonts w:ascii="Times New Roman" w:hAnsi="Times New Roman"/>
          <w:noProof/>
          <w:sz w:val="24"/>
          <w:szCs w:val="24"/>
        </w:rPr>
        <w:t>, 1238–1248 (2019).</w:t>
      </w:r>
    </w:p>
    <w:p w14:paraId="4A2F9989"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12.</w:t>
      </w:r>
      <w:r w:rsidRPr="003F580C">
        <w:rPr>
          <w:rFonts w:ascii="Times New Roman" w:hAnsi="Times New Roman"/>
          <w:noProof/>
          <w:sz w:val="24"/>
          <w:szCs w:val="24"/>
        </w:rPr>
        <w:tab/>
        <w:t xml:space="preserve">Cerri, S., Spagnolo, P., Luppi, F., Sgalla, G. &amp; Richeldi, L. Management of Idiopathic Pulmonary Fibrosis. in </w:t>
      </w:r>
      <w:r w:rsidRPr="003F580C">
        <w:rPr>
          <w:rFonts w:ascii="Times New Roman" w:hAnsi="Times New Roman"/>
          <w:i/>
          <w:iCs/>
          <w:noProof/>
          <w:sz w:val="24"/>
          <w:szCs w:val="24"/>
        </w:rPr>
        <w:t>Interstitial Lung Disease</w:t>
      </w:r>
      <w:r w:rsidRPr="003F580C">
        <w:rPr>
          <w:rFonts w:ascii="Times New Roman" w:hAnsi="Times New Roman"/>
          <w:noProof/>
          <w:sz w:val="24"/>
          <w:szCs w:val="24"/>
        </w:rPr>
        <w:t xml:space="preserve"> 55–63 (Elsevier Inc., 2017). doi:10.1016/B978-0-323-48024-6.00004-5.</w:t>
      </w:r>
    </w:p>
    <w:p w14:paraId="1F21FB7B"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13.</w:t>
      </w:r>
      <w:r w:rsidRPr="003F580C">
        <w:rPr>
          <w:rFonts w:ascii="Times New Roman" w:hAnsi="Times New Roman"/>
          <w:noProof/>
          <w:sz w:val="24"/>
          <w:szCs w:val="24"/>
        </w:rPr>
        <w:tab/>
        <w:t xml:space="preserve">Schyns, J., Bureau, F. &amp; Marichal, T. Lung Interstitial Macrophages: Past, Present, and Future. </w:t>
      </w:r>
      <w:r w:rsidRPr="003F580C">
        <w:rPr>
          <w:rFonts w:ascii="Times New Roman" w:hAnsi="Times New Roman"/>
          <w:i/>
          <w:iCs/>
          <w:noProof/>
          <w:sz w:val="24"/>
          <w:szCs w:val="24"/>
        </w:rPr>
        <w:t>J. Immunol. Res.</w:t>
      </w:r>
      <w:r w:rsidRPr="003F580C">
        <w:rPr>
          <w:rFonts w:ascii="Times New Roman" w:hAnsi="Times New Roman"/>
          <w:noProof/>
          <w:sz w:val="24"/>
          <w:szCs w:val="24"/>
        </w:rPr>
        <w:t xml:space="preserve"> </w:t>
      </w:r>
      <w:r w:rsidRPr="003F580C">
        <w:rPr>
          <w:rFonts w:ascii="Times New Roman" w:hAnsi="Times New Roman"/>
          <w:b/>
          <w:bCs/>
          <w:noProof/>
          <w:sz w:val="24"/>
          <w:szCs w:val="24"/>
        </w:rPr>
        <w:t>2018</w:t>
      </w:r>
      <w:r w:rsidRPr="003F580C">
        <w:rPr>
          <w:rFonts w:ascii="Times New Roman" w:hAnsi="Times New Roman"/>
          <w:noProof/>
          <w:sz w:val="24"/>
          <w:szCs w:val="24"/>
        </w:rPr>
        <w:t>, 1–10 (2018).</w:t>
      </w:r>
    </w:p>
    <w:p w14:paraId="75B967EF"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14.</w:t>
      </w:r>
      <w:r w:rsidRPr="003F580C">
        <w:rPr>
          <w:rFonts w:ascii="Times New Roman" w:hAnsi="Times New Roman"/>
          <w:noProof/>
          <w:sz w:val="24"/>
          <w:szCs w:val="24"/>
        </w:rPr>
        <w:tab/>
        <w:t xml:space="preserve">Corvol, H., Flamein, F., Epaud, R., Clement, A. &amp; Guillot, L. Lung alveolar epithelium and interstitial lung disease. </w:t>
      </w:r>
      <w:r w:rsidRPr="003F580C">
        <w:rPr>
          <w:rFonts w:ascii="Times New Roman" w:hAnsi="Times New Roman"/>
          <w:i/>
          <w:iCs/>
          <w:noProof/>
          <w:sz w:val="24"/>
          <w:szCs w:val="24"/>
        </w:rPr>
        <w:t>International Journal of Biochemistry and Cell Biology</w:t>
      </w:r>
      <w:r w:rsidRPr="003F580C">
        <w:rPr>
          <w:rFonts w:ascii="Times New Roman" w:hAnsi="Times New Roman"/>
          <w:noProof/>
          <w:sz w:val="24"/>
          <w:szCs w:val="24"/>
        </w:rPr>
        <w:t xml:space="preserve"> vol. 41 1643–1651 (2009).</w:t>
      </w:r>
    </w:p>
    <w:p w14:paraId="64D53C40"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15.</w:t>
      </w:r>
      <w:r w:rsidRPr="003F580C">
        <w:rPr>
          <w:rFonts w:ascii="Times New Roman" w:hAnsi="Times New Roman"/>
          <w:noProof/>
          <w:sz w:val="24"/>
          <w:szCs w:val="24"/>
        </w:rPr>
        <w:tab/>
        <w:t xml:space="preserve">Y., C. </w:t>
      </w:r>
      <w:r w:rsidRPr="003F580C">
        <w:rPr>
          <w:rFonts w:ascii="Times New Roman" w:hAnsi="Times New Roman"/>
          <w:i/>
          <w:iCs/>
          <w:noProof/>
          <w:sz w:val="24"/>
          <w:szCs w:val="24"/>
        </w:rPr>
        <w:t>et al.</w:t>
      </w:r>
      <w:r w:rsidRPr="003F580C">
        <w:rPr>
          <w:rFonts w:ascii="Times New Roman" w:hAnsi="Times New Roman"/>
          <w:noProof/>
          <w:sz w:val="24"/>
          <w:szCs w:val="24"/>
        </w:rPr>
        <w:t xml:space="preserve"> Noninvasive monitoring of pulmonary fibrosis by targeting matrix metalloproteinases (MMPs). </w:t>
      </w:r>
      <w:r w:rsidRPr="003F580C">
        <w:rPr>
          <w:rFonts w:ascii="Times New Roman" w:hAnsi="Times New Roman"/>
          <w:i/>
          <w:iCs/>
          <w:noProof/>
          <w:sz w:val="24"/>
          <w:szCs w:val="24"/>
        </w:rPr>
        <w:t>Mol. Pharm.</w:t>
      </w:r>
      <w:r w:rsidRPr="003F580C">
        <w:rPr>
          <w:rFonts w:ascii="Times New Roman" w:hAnsi="Times New Roman"/>
          <w:noProof/>
          <w:sz w:val="24"/>
          <w:szCs w:val="24"/>
        </w:rPr>
        <w:t xml:space="preserve"> </w:t>
      </w:r>
      <w:r w:rsidRPr="003F580C">
        <w:rPr>
          <w:rFonts w:ascii="Times New Roman" w:hAnsi="Times New Roman"/>
          <w:b/>
          <w:bCs/>
          <w:noProof/>
          <w:sz w:val="24"/>
          <w:szCs w:val="24"/>
        </w:rPr>
        <w:t>10</w:t>
      </w:r>
      <w:r w:rsidRPr="003F580C">
        <w:rPr>
          <w:rFonts w:ascii="Times New Roman" w:hAnsi="Times New Roman"/>
          <w:noProof/>
          <w:sz w:val="24"/>
          <w:szCs w:val="24"/>
        </w:rPr>
        <w:t>, 2237–2247 (2013).</w:t>
      </w:r>
    </w:p>
    <w:p w14:paraId="637549FA"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16.</w:t>
      </w:r>
      <w:r w:rsidRPr="003F580C">
        <w:rPr>
          <w:rFonts w:ascii="Times New Roman" w:hAnsi="Times New Roman"/>
          <w:noProof/>
          <w:sz w:val="24"/>
          <w:szCs w:val="24"/>
        </w:rPr>
        <w:tab/>
        <w:t xml:space="preserve">Richeldi, L. </w:t>
      </w:r>
      <w:r w:rsidRPr="003F580C">
        <w:rPr>
          <w:rFonts w:ascii="Times New Roman" w:hAnsi="Times New Roman"/>
          <w:i/>
          <w:iCs/>
          <w:noProof/>
          <w:sz w:val="24"/>
          <w:szCs w:val="24"/>
        </w:rPr>
        <w:t>et al.</w:t>
      </w:r>
      <w:r w:rsidRPr="003F580C">
        <w:rPr>
          <w:rFonts w:ascii="Times New Roman" w:hAnsi="Times New Roman"/>
          <w:noProof/>
          <w:sz w:val="24"/>
          <w:szCs w:val="24"/>
        </w:rPr>
        <w:t xml:space="preserve"> Design of the INPULSIS</w:t>
      </w:r>
      <w:r w:rsidRPr="003F580C">
        <w:rPr>
          <w:rFonts w:ascii="Times New Roman" w:hAnsi="Times New Roman"/>
          <w:noProof/>
          <w:sz w:val="24"/>
          <w:szCs w:val="24"/>
          <w:vertAlign w:val="superscript"/>
        </w:rPr>
        <w:t>TM</w:t>
      </w:r>
      <w:r w:rsidRPr="003F580C">
        <w:rPr>
          <w:rFonts w:ascii="Times New Roman" w:hAnsi="Times New Roman"/>
          <w:noProof/>
          <w:sz w:val="24"/>
          <w:szCs w:val="24"/>
        </w:rPr>
        <w:t xml:space="preserve"> trials: Two phase 3 trials of nintedanib in patients with idiopathic pulmonary fibrosis. </w:t>
      </w:r>
      <w:r w:rsidRPr="003F580C">
        <w:rPr>
          <w:rFonts w:ascii="Times New Roman" w:hAnsi="Times New Roman"/>
          <w:i/>
          <w:iCs/>
          <w:noProof/>
          <w:sz w:val="24"/>
          <w:szCs w:val="24"/>
        </w:rPr>
        <w:t>Respir. Med.</w:t>
      </w:r>
      <w:r w:rsidRPr="003F580C">
        <w:rPr>
          <w:rFonts w:ascii="Times New Roman" w:hAnsi="Times New Roman"/>
          <w:noProof/>
          <w:sz w:val="24"/>
          <w:szCs w:val="24"/>
        </w:rPr>
        <w:t xml:space="preserve"> </w:t>
      </w:r>
      <w:r w:rsidRPr="003F580C">
        <w:rPr>
          <w:rFonts w:ascii="Times New Roman" w:hAnsi="Times New Roman"/>
          <w:b/>
          <w:bCs/>
          <w:noProof/>
          <w:sz w:val="24"/>
          <w:szCs w:val="24"/>
        </w:rPr>
        <w:t>108</w:t>
      </w:r>
      <w:r w:rsidRPr="003F580C">
        <w:rPr>
          <w:rFonts w:ascii="Times New Roman" w:hAnsi="Times New Roman"/>
          <w:noProof/>
          <w:sz w:val="24"/>
          <w:szCs w:val="24"/>
        </w:rPr>
        <w:t>, 1023–1030 (2014).</w:t>
      </w:r>
    </w:p>
    <w:p w14:paraId="25A3D6C9"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17.</w:t>
      </w:r>
      <w:r w:rsidRPr="003F580C">
        <w:rPr>
          <w:rFonts w:ascii="Times New Roman" w:hAnsi="Times New Roman"/>
          <w:noProof/>
          <w:sz w:val="24"/>
          <w:szCs w:val="24"/>
        </w:rPr>
        <w:tab/>
        <w:t xml:space="preserve">King, T. E. </w:t>
      </w:r>
      <w:r w:rsidRPr="003F580C">
        <w:rPr>
          <w:rFonts w:ascii="Times New Roman" w:hAnsi="Times New Roman"/>
          <w:i/>
          <w:iCs/>
          <w:noProof/>
          <w:sz w:val="24"/>
          <w:szCs w:val="24"/>
        </w:rPr>
        <w:t>et al.</w:t>
      </w:r>
      <w:r w:rsidRPr="003F580C">
        <w:rPr>
          <w:rFonts w:ascii="Times New Roman" w:hAnsi="Times New Roman"/>
          <w:noProof/>
          <w:sz w:val="24"/>
          <w:szCs w:val="24"/>
        </w:rPr>
        <w:t xml:space="preserve"> A phase 3 trial of pirfenidone in patients with idiopathic pulmonary fibrosis. </w:t>
      </w:r>
      <w:r w:rsidRPr="003F580C">
        <w:rPr>
          <w:rFonts w:ascii="Times New Roman" w:hAnsi="Times New Roman"/>
          <w:i/>
          <w:iCs/>
          <w:noProof/>
          <w:sz w:val="24"/>
          <w:szCs w:val="24"/>
        </w:rPr>
        <w:t>N. Engl. J. Med.</w:t>
      </w:r>
      <w:r w:rsidRPr="003F580C">
        <w:rPr>
          <w:rFonts w:ascii="Times New Roman" w:hAnsi="Times New Roman"/>
          <w:noProof/>
          <w:sz w:val="24"/>
          <w:szCs w:val="24"/>
        </w:rPr>
        <w:t xml:space="preserve"> </w:t>
      </w:r>
      <w:r w:rsidRPr="003F580C">
        <w:rPr>
          <w:rFonts w:ascii="Times New Roman" w:hAnsi="Times New Roman"/>
          <w:b/>
          <w:bCs/>
          <w:noProof/>
          <w:sz w:val="24"/>
          <w:szCs w:val="24"/>
        </w:rPr>
        <w:t>370</w:t>
      </w:r>
      <w:r w:rsidRPr="003F580C">
        <w:rPr>
          <w:rFonts w:ascii="Times New Roman" w:hAnsi="Times New Roman"/>
          <w:noProof/>
          <w:sz w:val="24"/>
          <w:szCs w:val="24"/>
        </w:rPr>
        <w:t>, 2083–2092 (2014).</w:t>
      </w:r>
    </w:p>
    <w:p w14:paraId="1973A421"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18.</w:t>
      </w:r>
      <w:r w:rsidRPr="003F580C">
        <w:rPr>
          <w:rFonts w:ascii="Times New Roman" w:hAnsi="Times New Roman"/>
          <w:noProof/>
          <w:sz w:val="24"/>
          <w:szCs w:val="24"/>
        </w:rPr>
        <w:tab/>
        <w:t xml:space="preserve">Whyte, W. A. </w:t>
      </w:r>
      <w:r w:rsidRPr="003F580C">
        <w:rPr>
          <w:rFonts w:ascii="Times New Roman" w:hAnsi="Times New Roman"/>
          <w:i/>
          <w:iCs/>
          <w:noProof/>
          <w:sz w:val="24"/>
          <w:szCs w:val="24"/>
        </w:rPr>
        <w:t>et al.</w:t>
      </w:r>
      <w:r w:rsidRPr="003F580C">
        <w:rPr>
          <w:rFonts w:ascii="Times New Roman" w:hAnsi="Times New Roman"/>
          <w:noProof/>
          <w:sz w:val="24"/>
          <w:szCs w:val="24"/>
        </w:rPr>
        <w:t xml:space="preserve"> Master transcription factors and mediator establish super-enhancers at key cell identity genes. </w:t>
      </w:r>
      <w:r w:rsidRPr="003F580C">
        <w:rPr>
          <w:rFonts w:ascii="Times New Roman" w:hAnsi="Times New Roman"/>
          <w:i/>
          <w:iCs/>
          <w:noProof/>
          <w:sz w:val="24"/>
          <w:szCs w:val="24"/>
        </w:rPr>
        <w:t>Cell</w:t>
      </w:r>
      <w:r w:rsidRPr="003F580C">
        <w:rPr>
          <w:rFonts w:ascii="Times New Roman" w:hAnsi="Times New Roman"/>
          <w:noProof/>
          <w:sz w:val="24"/>
          <w:szCs w:val="24"/>
        </w:rPr>
        <w:t xml:space="preserve"> </w:t>
      </w:r>
      <w:r w:rsidRPr="003F580C">
        <w:rPr>
          <w:rFonts w:ascii="Times New Roman" w:hAnsi="Times New Roman"/>
          <w:b/>
          <w:bCs/>
          <w:noProof/>
          <w:sz w:val="24"/>
          <w:szCs w:val="24"/>
        </w:rPr>
        <w:t>153</w:t>
      </w:r>
      <w:r w:rsidRPr="003F580C">
        <w:rPr>
          <w:rFonts w:ascii="Times New Roman" w:hAnsi="Times New Roman"/>
          <w:noProof/>
          <w:sz w:val="24"/>
          <w:szCs w:val="24"/>
        </w:rPr>
        <w:t>, 307–19 (2013).</w:t>
      </w:r>
    </w:p>
    <w:p w14:paraId="046C47EE"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19.</w:t>
      </w:r>
      <w:r w:rsidRPr="003F580C">
        <w:rPr>
          <w:rFonts w:ascii="Times New Roman" w:hAnsi="Times New Roman"/>
          <w:noProof/>
          <w:sz w:val="24"/>
          <w:szCs w:val="24"/>
        </w:rPr>
        <w:tab/>
        <w:t xml:space="preserve">Flaherty, K. R. </w:t>
      </w:r>
      <w:r w:rsidRPr="003F580C">
        <w:rPr>
          <w:rFonts w:ascii="Times New Roman" w:hAnsi="Times New Roman"/>
          <w:i/>
          <w:iCs/>
          <w:noProof/>
          <w:sz w:val="24"/>
          <w:szCs w:val="24"/>
        </w:rPr>
        <w:t>et al.</w:t>
      </w:r>
      <w:r w:rsidRPr="003F580C">
        <w:rPr>
          <w:rFonts w:ascii="Times New Roman" w:hAnsi="Times New Roman"/>
          <w:noProof/>
          <w:sz w:val="24"/>
          <w:szCs w:val="24"/>
        </w:rPr>
        <w:t xml:space="preserve"> Nintedanib in Progressive Fibrosing Interstitial Lung Diseases. </w:t>
      </w:r>
      <w:r w:rsidRPr="003F580C">
        <w:rPr>
          <w:rFonts w:ascii="Times New Roman" w:hAnsi="Times New Roman"/>
          <w:i/>
          <w:iCs/>
          <w:noProof/>
          <w:sz w:val="24"/>
          <w:szCs w:val="24"/>
        </w:rPr>
        <w:t>N. Engl. J. Med.</w:t>
      </w:r>
      <w:r w:rsidRPr="003F580C">
        <w:rPr>
          <w:rFonts w:ascii="Times New Roman" w:hAnsi="Times New Roman"/>
          <w:noProof/>
          <w:sz w:val="24"/>
          <w:szCs w:val="24"/>
        </w:rPr>
        <w:t xml:space="preserve"> (2019) doi:10.1056/nejmoa1908681.</w:t>
      </w:r>
    </w:p>
    <w:p w14:paraId="491022F1"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20.</w:t>
      </w:r>
      <w:r w:rsidRPr="003F580C">
        <w:rPr>
          <w:rFonts w:ascii="Times New Roman" w:hAnsi="Times New Roman"/>
          <w:noProof/>
          <w:sz w:val="24"/>
          <w:szCs w:val="24"/>
        </w:rPr>
        <w:tab/>
        <w:t xml:space="preserve">McCubbrey, A. L. </w:t>
      </w:r>
      <w:r w:rsidRPr="003F580C">
        <w:rPr>
          <w:rFonts w:ascii="Times New Roman" w:hAnsi="Times New Roman"/>
          <w:i/>
          <w:iCs/>
          <w:noProof/>
          <w:sz w:val="24"/>
          <w:szCs w:val="24"/>
        </w:rPr>
        <w:t>et al.</w:t>
      </w:r>
      <w:r w:rsidRPr="003F580C">
        <w:rPr>
          <w:rFonts w:ascii="Times New Roman" w:hAnsi="Times New Roman"/>
          <w:noProof/>
          <w:sz w:val="24"/>
          <w:szCs w:val="24"/>
        </w:rPr>
        <w:t xml:space="preserve"> Deletion of c-FLIP from CD11bhi macrophages prevents development of bleomycin-induced lung fibrosis. </w:t>
      </w:r>
      <w:r w:rsidRPr="003F580C">
        <w:rPr>
          <w:rFonts w:ascii="Times New Roman" w:hAnsi="Times New Roman"/>
          <w:i/>
          <w:iCs/>
          <w:noProof/>
          <w:sz w:val="24"/>
          <w:szCs w:val="24"/>
        </w:rPr>
        <w:t>Am. J. Respir. Cell Mol. Biol.</w:t>
      </w:r>
      <w:r w:rsidRPr="003F580C">
        <w:rPr>
          <w:rFonts w:ascii="Times New Roman" w:hAnsi="Times New Roman"/>
          <w:noProof/>
          <w:sz w:val="24"/>
          <w:szCs w:val="24"/>
        </w:rPr>
        <w:t xml:space="preserve"> </w:t>
      </w:r>
      <w:r w:rsidRPr="003F580C">
        <w:rPr>
          <w:rFonts w:ascii="Times New Roman" w:hAnsi="Times New Roman"/>
          <w:b/>
          <w:bCs/>
          <w:noProof/>
          <w:sz w:val="24"/>
          <w:szCs w:val="24"/>
        </w:rPr>
        <w:t>58</w:t>
      </w:r>
      <w:r w:rsidRPr="003F580C">
        <w:rPr>
          <w:rFonts w:ascii="Times New Roman" w:hAnsi="Times New Roman"/>
          <w:noProof/>
          <w:sz w:val="24"/>
          <w:szCs w:val="24"/>
        </w:rPr>
        <w:t xml:space="preserve">, 66–78 </w:t>
      </w:r>
      <w:r w:rsidRPr="003F580C">
        <w:rPr>
          <w:rFonts w:ascii="Times New Roman" w:hAnsi="Times New Roman"/>
          <w:noProof/>
          <w:sz w:val="24"/>
          <w:szCs w:val="24"/>
        </w:rPr>
        <w:lastRenderedPageBreak/>
        <w:t>(2018).</w:t>
      </w:r>
    </w:p>
    <w:p w14:paraId="0B195B35"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21.</w:t>
      </w:r>
      <w:r w:rsidRPr="003F580C">
        <w:rPr>
          <w:rFonts w:ascii="Times New Roman" w:hAnsi="Times New Roman"/>
          <w:noProof/>
          <w:sz w:val="24"/>
          <w:szCs w:val="24"/>
        </w:rPr>
        <w:tab/>
        <w:t xml:space="preserve">Ucero, A. C. </w:t>
      </w:r>
      <w:r w:rsidRPr="003F580C">
        <w:rPr>
          <w:rFonts w:ascii="Times New Roman" w:hAnsi="Times New Roman"/>
          <w:i/>
          <w:iCs/>
          <w:noProof/>
          <w:sz w:val="24"/>
          <w:szCs w:val="24"/>
        </w:rPr>
        <w:t>et al.</w:t>
      </w:r>
      <w:r w:rsidRPr="003F580C">
        <w:rPr>
          <w:rFonts w:ascii="Times New Roman" w:hAnsi="Times New Roman"/>
          <w:noProof/>
          <w:sz w:val="24"/>
          <w:szCs w:val="24"/>
        </w:rPr>
        <w:t xml:space="preserve"> Fra-2–expressing macrophages promote lung fibrosis. </w:t>
      </w:r>
      <w:r w:rsidRPr="003F580C">
        <w:rPr>
          <w:rFonts w:ascii="Times New Roman" w:hAnsi="Times New Roman"/>
          <w:i/>
          <w:iCs/>
          <w:noProof/>
          <w:sz w:val="24"/>
          <w:szCs w:val="24"/>
        </w:rPr>
        <w:t>J. Clin. Invest.</w:t>
      </w:r>
      <w:r w:rsidRPr="003F580C">
        <w:rPr>
          <w:rFonts w:ascii="Times New Roman" w:hAnsi="Times New Roman"/>
          <w:noProof/>
          <w:sz w:val="24"/>
          <w:szCs w:val="24"/>
        </w:rPr>
        <w:t xml:space="preserve"> </w:t>
      </w:r>
      <w:r w:rsidRPr="003F580C">
        <w:rPr>
          <w:rFonts w:ascii="Times New Roman" w:hAnsi="Times New Roman"/>
          <w:b/>
          <w:bCs/>
          <w:noProof/>
          <w:sz w:val="24"/>
          <w:szCs w:val="24"/>
        </w:rPr>
        <w:t>129</w:t>
      </w:r>
      <w:r w:rsidRPr="003F580C">
        <w:rPr>
          <w:rFonts w:ascii="Times New Roman" w:hAnsi="Times New Roman"/>
          <w:noProof/>
          <w:sz w:val="24"/>
          <w:szCs w:val="24"/>
        </w:rPr>
        <w:t>, 3293–3309 (2019).</w:t>
      </w:r>
    </w:p>
    <w:p w14:paraId="66CCCA0E"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22.</w:t>
      </w:r>
      <w:r w:rsidRPr="003F580C">
        <w:rPr>
          <w:rFonts w:ascii="Times New Roman" w:hAnsi="Times New Roman"/>
          <w:noProof/>
          <w:sz w:val="24"/>
          <w:szCs w:val="24"/>
        </w:rPr>
        <w:tab/>
        <w:t xml:space="preserve">Ortega-Gómez, A., Perretti, M. &amp; Soehnlein, O. Resolution of inflammation: an integrated view. </w:t>
      </w:r>
      <w:r w:rsidRPr="003F580C">
        <w:rPr>
          <w:rFonts w:ascii="Times New Roman" w:hAnsi="Times New Roman"/>
          <w:i/>
          <w:iCs/>
          <w:noProof/>
          <w:sz w:val="24"/>
          <w:szCs w:val="24"/>
        </w:rPr>
        <w:t>EMBO Mol. Med.</w:t>
      </w:r>
      <w:r w:rsidRPr="003F580C">
        <w:rPr>
          <w:rFonts w:ascii="Times New Roman" w:hAnsi="Times New Roman"/>
          <w:noProof/>
          <w:sz w:val="24"/>
          <w:szCs w:val="24"/>
        </w:rPr>
        <w:t xml:space="preserve"> </w:t>
      </w:r>
      <w:r w:rsidRPr="003F580C">
        <w:rPr>
          <w:rFonts w:ascii="Times New Roman" w:hAnsi="Times New Roman"/>
          <w:b/>
          <w:bCs/>
          <w:noProof/>
          <w:sz w:val="24"/>
          <w:szCs w:val="24"/>
        </w:rPr>
        <w:t>5</w:t>
      </w:r>
      <w:r w:rsidRPr="003F580C">
        <w:rPr>
          <w:rFonts w:ascii="Times New Roman" w:hAnsi="Times New Roman"/>
          <w:noProof/>
          <w:sz w:val="24"/>
          <w:szCs w:val="24"/>
        </w:rPr>
        <w:t>, 661–674 (2013).</w:t>
      </w:r>
    </w:p>
    <w:p w14:paraId="59707811"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23.</w:t>
      </w:r>
      <w:r w:rsidRPr="003F580C">
        <w:rPr>
          <w:rFonts w:ascii="Times New Roman" w:hAnsi="Times New Roman"/>
          <w:noProof/>
          <w:sz w:val="24"/>
          <w:szCs w:val="24"/>
        </w:rPr>
        <w:tab/>
        <w:t xml:space="preserve">Sueblinvong, V. </w:t>
      </w:r>
      <w:r w:rsidRPr="003F580C">
        <w:rPr>
          <w:rFonts w:ascii="Times New Roman" w:hAnsi="Times New Roman"/>
          <w:i/>
          <w:iCs/>
          <w:noProof/>
          <w:sz w:val="24"/>
          <w:szCs w:val="24"/>
        </w:rPr>
        <w:t>et al.</w:t>
      </w:r>
      <w:r w:rsidRPr="003F580C">
        <w:rPr>
          <w:rFonts w:ascii="Times New Roman" w:hAnsi="Times New Roman"/>
          <w:noProof/>
          <w:sz w:val="24"/>
          <w:szCs w:val="24"/>
        </w:rPr>
        <w:t xml:space="preserve"> Predisposition for disrepair in the aged lung. </w:t>
      </w:r>
      <w:r w:rsidRPr="003F580C">
        <w:rPr>
          <w:rFonts w:ascii="Times New Roman" w:hAnsi="Times New Roman"/>
          <w:i/>
          <w:iCs/>
          <w:noProof/>
          <w:sz w:val="24"/>
          <w:szCs w:val="24"/>
        </w:rPr>
        <w:t>Am. J. Med. Sci.</w:t>
      </w:r>
      <w:r w:rsidRPr="003F580C">
        <w:rPr>
          <w:rFonts w:ascii="Times New Roman" w:hAnsi="Times New Roman"/>
          <w:noProof/>
          <w:sz w:val="24"/>
          <w:szCs w:val="24"/>
        </w:rPr>
        <w:t xml:space="preserve"> </w:t>
      </w:r>
      <w:r w:rsidRPr="003F580C">
        <w:rPr>
          <w:rFonts w:ascii="Times New Roman" w:hAnsi="Times New Roman"/>
          <w:b/>
          <w:bCs/>
          <w:noProof/>
          <w:sz w:val="24"/>
          <w:szCs w:val="24"/>
        </w:rPr>
        <w:t>344</w:t>
      </w:r>
      <w:r w:rsidRPr="003F580C">
        <w:rPr>
          <w:rFonts w:ascii="Times New Roman" w:hAnsi="Times New Roman"/>
          <w:noProof/>
          <w:sz w:val="24"/>
          <w:szCs w:val="24"/>
        </w:rPr>
        <w:t>, 41–51 (2012).</w:t>
      </w:r>
    </w:p>
    <w:p w14:paraId="4ABAFD1E"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24.</w:t>
      </w:r>
      <w:r w:rsidRPr="003F580C">
        <w:rPr>
          <w:rFonts w:ascii="Times New Roman" w:hAnsi="Times New Roman"/>
          <w:noProof/>
          <w:sz w:val="24"/>
          <w:szCs w:val="24"/>
        </w:rPr>
        <w:tab/>
        <w:t xml:space="preserve">Reyfman, P. A. </w:t>
      </w:r>
      <w:r w:rsidRPr="003F580C">
        <w:rPr>
          <w:rFonts w:ascii="Times New Roman" w:hAnsi="Times New Roman"/>
          <w:i/>
          <w:iCs/>
          <w:noProof/>
          <w:sz w:val="24"/>
          <w:szCs w:val="24"/>
        </w:rPr>
        <w:t>et al.</w:t>
      </w:r>
      <w:r w:rsidRPr="003F580C">
        <w:rPr>
          <w:rFonts w:ascii="Times New Roman" w:hAnsi="Times New Roman"/>
          <w:noProof/>
          <w:sz w:val="24"/>
          <w:szCs w:val="24"/>
        </w:rPr>
        <w:t xml:space="preserve"> Single-cell transcriptomic analysis of human lung provides insights into the pathobiology of pulmonary fibrosis. </w:t>
      </w:r>
      <w:r w:rsidRPr="003F580C">
        <w:rPr>
          <w:rFonts w:ascii="Times New Roman" w:hAnsi="Times New Roman"/>
          <w:i/>
          <w:iCs/>
          <w:noProof/>
          <w:sz w:val="24"/>
          <w:szCs w:val="24"/>
        </w:rPr>
        <w:t>Am. J. Respir. Crit. Care Med.</w:t>
      </w:r>
      <w:r w:rsidRPr="003F580C">
        <w:rPr>
          <w:rFonts w:ascii="Times New Roman" w:hAnsi="Times New Roman"/>
          <w:noProof/>
          <w:sz w:val="24"/>
          <w:szCs w:val="24"/>
        </w:rPr>
        <w:t xml:space="preserve"> </w:t>
      </w:r>
      <w:r w:rsidRPr="003F580C">
        <w:rPr>
          <w:rFonts w:ascii="Times New Roman" w:hAnsi="Times New Roman"/>
          <w:b/>
          <w:bCs/>
          <w:noProof/>
          <w:sz w:val="24"/>
          <w:szCs w:val="24"/>
        </w:rPr>
        <w:t>199</w:t>
      </w:r>
      <w:r w:rsidRPr="003F580C">
        <w:rPr>
          <w:rFonts w:ascii="Times New Roman" w:hAnsi="Times New Roman"/>
          <w:noProof/>
          <w:sz w:val="24"/>
          <w:szCs w:val="24"/>
        </w:rPr>
        <w:t>, 1517–1536 (2019).</w:t>
      </w:r>
    </w:p>
    <w:p w14:paraId="028D32AE"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25.</w:t>
      </w:r>
      <w:r w:rsidRPr="003F580C">
        <w:rPr>
          <w:rFonts w:ascii="Times New Roman" w:hAnsi="Times New Roman"/>
          <w:noProof/>
          <w:sz w:val="24"/>
          <w:szCs w:val="24"/>
        </w:rPr>
        <w:tab/>
        <w:t xml:space="preserve">Yin, L. </w:t>
      </w:r>
      <w:r w:rsidRPr="003F580C">
        <w:rPr>
          <w:rFonts w:ascii="Times New Roman" w:hAnsi="Times New Roman"/>
          <w:i/>
          <w:iCs/>
          <w:noProof/>
          <w:sz w:val="24"/>
          <w:szCs w:val="24"/>
        </w:rPr>
        <w:t>et al.</w:t>
      </w:r>
      <w:r w:rsidRPr="003F580C">
        <w:rPr>
          <w:rFonts w:ascii="Times New Roman" w:hAnsi="Times New Roman"/>
          <w:noProof/>
          <w:sz w:val="24"/>
          <w:szCs w:val="24"/>
        </w:rPr>
        <w:t xml:space="preserve"> Aging exacerbates damage and delays repair of alveolar epithelia following influenza viral pneumonia. </w:t>
      </w:r>
      <w:r w:rsidRPr="003F580C">
        <w:rPr>
          <w:rFonts w:ascii="Times New Roman" w:hAnsi="Times New Roman"/>
          <w:i/>
          <w:iCs/>
          <w:noProof/>
          <w:sz w:val="24"/>
          <w:szCs w:val="24"/>
        </w:rPr>
        <w:t>Respir. Res.</w:t>
      </w:r>
      <w:r w:rsidRPr="003F580C">
        <w:rPr>
          <w:rFonts w:ascii="Times New Roman" w:hAnsi="Times New Roman"/>
          <w:noProof/>
          <w:sz w:val="24"/>
          <w:szCs w:val="24"/>
        </w:rPr>
        <w:t xml:space="preserve"> </w:t>
      </w:r>
      <w:r w:rsidRPr="003F580C">
        <w:rPr>
          <w:rFonts w:ascii="Times New Roman" w:hAnsi="Times New Roman"/>
          <w:b/>
          <w:bCs/>
          <w:noProof/>
          <w:sz w:val="24"/>
          <w:szCs w:val="24"/>
        </w:rPr>
        <w:t>15</w:t>
      </w:r>
      <w:r w:rsidRPr="003F580C">
        <w:rPr>
          <w:rFonts w:ascii="Times New Roman" w:hAnsi="Times New Roman"/>
          <w:noProof/>
          <w:sz w:val="24"/>
          <w:szCs w:val="24"/>
        </w:rPr>
        <w:t>, (2014).</w:t>
      </w:r>
    </w:p>
    <w:p w14:paraId="7DDDFB53"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26.</w:t>
      </w:r>
      <w:r w:rsidRPr="003F580C">
        <w:rPr>
          <w:rFonts w:ascii="Times New Roman" w:hAnsi="Times New Roman"/>
          <w:noProof/>
          <w:sz w:val="24"/>
          <w:szCs w:val="24"/>
        </w:rPr>
        <w:tab/>
        <w:t xml:space="preserve">Metcalf, T. U. </w:t>
      </w:r>
      <w:r w:rsidRPr="003F580C">
        <w:rPr>
          <w:rFonts w:ascii="Times New Roman" w:hAnsi="Times New Roman"/>
          <w:i/>
          <w:iCs/>
          <w:noProof/>
          <w:sz w:val="24"/>
          <w:szCs w:val="24"/>
        </w:rPr>
        <w:t>et al.</w:t>
      </w:r>
      <w:r w:rsidRPr="003F580C">
        <w:rPr>
          <w:rFonts w:ascii="Times New Roman" w:hAnsi="Times New Roman"/>
          <w:noProof/>
          <w:sz w:val="24"/>
          <w:szCs w:val="24"/>
        </w:rPr>
        <w:t xml:space="preserve"> Human Monocyte Subsets Are Transcriptionally and Functionally Altered in Aging in Response to Pattern Recognition Receptor Agonists. </w:t>
      </w:r>
      <w:r w:rsidRPr="003F580C">
        <w:rPr>
          <w:rFonts w:ascii="Times New Roman" w:hAnsi="Times New Roman"/>
          <w:i/>
          <w:iCs/>
          <w:noProof/>
          <w:sz w:val="24"/>
          <w:szCs w:val="24"/>
        </w:rPr>
        <w:t>J. Immunol.</w:t>
      </w:r>
      <w:r w:rsidRPr="003F580C">
        <w:rPr>
          <w:rFonts w:ascii="Times New Roman" w:hAnsi="Times New Roman"/>
          <w:noProof/>
          <w:sz w:val="24"/>
          <w:szCs w:val="24"/>
        </w:rPr>
        <w:t xml:space="preserve"> </w:t>
      </w:r>
      <w:r w:rsidRPr="003F580C">
        <w:rPr>
          <w:rFonts w:ascii="Times New Roman" w:hAnsi="Times New Roman"/>
          <w:b/>
          <w:bCs/>
          <w:noProof/>
          <w:sz w:val="24"/>
          <w:szCs w:val="24"/>
        </w:rPr>
        <w:t>199</w:t>
      </w:r>
      <w:r w:rsidRPr="003F580C">
        <w:rPr>
          <w:rFonts w:ascii="Times New Roman" w:hAnsi="Times New Roman"/>
          <w:noProof/>
          <w:sz w:val="24"/>
          <w:szCs w:val="24"/>
        </w:rPr>
        <w:t>, 1405–1417 (2017).</w:t>
      </w:r>
    </w:p>
    <w:p w14:paraId="47FF8F3F"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27.</w:t>
      </w:r>
      <w:r w:rsidRPr="003F580C">
        <w:rPr>
          <w:rFonts w:ascii="Times New Roman" w:hAnsi="Times New Roman"/>
          <w:noProof/>
          <w:sz w:val="24"/>
          <w:szCs w:val="24"/>
        </w:rPr>
        <w:tab/>
        <w:t xml:space="preserve">Yang, J., Zhang, L., Yu, C., Yang, X. F. &amp; Wang, H. Monocyte and macrophage differentiation: Circulation inflammatory monocyte as biomarker for inflammatory diseases. </w:t>
      </w:r>
      <w:r w:rsidRPr="003F580C">
        <w:rPr>
          <w:rFonts w:ascii="Times New Roman" w:hAnsi="Times New Roman"/>
          <w:i/>
          <w:iCs/>
          <w:noProof/>
          <w:sz w:val="24"/>
          <w:szCs w:val="24"/>
        </w:rPr>
        <w:t>Biomarker Research</w:t>
      </w:r>
      <w:r w:rsidRPr="003F580C">
        <w:rPr>
          <w:rFonts w:ascii="Times New Roman" w:hAnsi="Times New Roman"/>
          <w:noProof/>
          <w:sz w:val="24"/>
          <w:szCs w:val="24"/>
        </w:rPr>
        <w:t xml:space="preserve"> vol. 2 1 (2014).</w:t>
      </w:r>
    </w:p>
    <w:p w14:paraId="32274A9D"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28.</w:t>
      </w:r>
      <w:r w:rsidRPr="003F580C">
        <w:rPr>
          <w:rFonts w:ascii="Times New Roman" w:hAnsi="Times New Roman"/>
          <w:noProof/>
          <w:sz w:val="24"/>
          <w:szCs w:val="24"/>
        </w:rPr>
        <w:tab/>
        <w:t xml:space="preserve">Lafuse, W. P. </w:t>
      </w:r>
      <w:r w:rsidRPr="003F580C">
        <w:rPr>
          <w:rFonts w:ascii="Times New Roman" w:hAnsi="Times New Roman"/>
          <w:i/>
          <w:iCs/>
          <w:noProof/>
          <w:sz w:val="24"/>
          <w:szCs w:val="24"/>
        </w:rPr>
        <w:t>et al.</w:t>
      </w:r>
      <w:r w:rsidRPr="003F580C">
        <w:rPr>
          <w:rFonts w:ascii="Times New Roman" w:hAnsi="Times New Roman"/>
          <w:noProof/>
          <w:sz w:val="24"/>
          <w:szCs w:val="24"/>
        </w:rPr>
        <w:t xml:space="preserve">  Identification of an Increased Alveolar Macrophage Subpopulation in Old Mice That Displays Unique Inflammatory Characteristics and Is Permissive to Mycobacterium tuberculosis Infection . </w:t>
      </w:r>
      <w:r w:rsidRPr="003F580C">
        <w:rPr>
          <w:rFonts w:ascii="Times New Roman" w:hAnsi="Times New Roman"/>
          <w:i/>
          <w:iCs/>
          <w:noProof/>
          <w:sz w:val="24"/>
          <w:szCs w:val="24"/>
        </w:rPr>
        <w:t>J. Immunol.</w:t>
      </w:r>
      <w:r w:rsidRPr="003F580C">
        <w:rPr>
          <w:rFonts w:ascii="Times New Roman" w:hAnsi="Times New Roman"/>
          <w:noProof/>
          <w:sz w:val="24"/>
          <w:szCs w:val="24"/>
        </w:rPr>
        <w:t xml:space="preserve"> </w:t>
      </w:r>
      <w:r w:rsidRPr="003F580C">
        <w:rPr>
          <w:rFonts w:ascii="Times New Roman" w:hAnsi="Times New Roman"/>
          <w:b/>
          <w:bCs/>
          <w:noProof/>
          <w:sz w:val="24"/>
          <w:szCs w:val="24"/>
        </w:rPr>
        <w:t>203</w:t>
      </w:r>
      <w:r w:rsidRPr="003F580C">
        <w:rPr>
          <w:rFonts w:ascii="Times New Roman" w:hAnsi="Times New Roman"/>
          <w:noProof/>
          <w:sz w:val="24"/>
          <w:szCs w:val="24"/>
        </w:rPr>
        <w:t>, 2252–2264 (2019).</w:t>
      </w:r>
    </w:p>
    <w:p w14:paraId="28664400"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29.</w:t>
      </w:r>
      <w:r w:rsidRPr="003F580C">
        <w:rPr>
          <w:rFonts w:ascii="Times New Roman" w:hAnsi="Times New Roman"/>
          <w:noProof/>
          <w:sz w:val="24"/>
          <w:szCs w:val="24"/>
        </w:rPr>
        <w:tab/>
        <w:t xml:space="preserve">Wong, C. K. </w:t>
      </w:r>
      <w:r w:rsidRPr="003F580C">
        <w:rPr>
          <w:rFonts w:ascii="Times New Roman" w:hAnsi="Times New Roman"/>
          <w:i/>
          <w:iCs/>
          <w:noProof/>
          <w:sz w:val="24"/>
          <w:szCs w:val="24"/>
        </w:rPr>
        <w:t>et al.</w:t>
      </w:r>
      <w:r w:rsidRPr="003F580C">
        <w:rPr>
          <w:rFonts w:ascii="Times New Roman" w:hAnsi="Times New Roman"/>
          <w:noProof/>
          <w:sz w:val="24"/>
          <w:szCs w:val="24"/>
        </w:rPr>
        <w:t xml:space="preserve"> Aging Impairs Alveolar Macrophage Phagocytosis and Increases Influenza-Induced Mortality in Mice. </w:t>
      </w:r>
      <w:r w:rsidRPr="003F580C">
        <w:rPr>
          <w:rFonts w:ascii="Times New Roman" w:hAnsi="Times New Roman"/>
          <w:i/>
          <w:iCs/>
          <w:noProof/>
          <w:sz w:val="24"/>
          <w:szCs w:val="24"/>
        </w:rPr>
        <w:t>J. Immunol.</w:t>
      </w:r>
      <w:r w:rsidRPr="003F580C">
        <w:rPr>
          <w:rFonts w:ascii="Times New Roman" w:hAnsi="Times New Roman"/>
          <w:noProof/>
          <w:sz w:val="24"/>
          <w:szCs w:val="24"/>
        </w:rPr>
        <w:t xml:space="preserve"> </w:t>
      </w:r>
      <w:r w:rsidRPr="003F580C">
        <w:rPr>
          <w:rFonts w:ascii="Times New Roman" w:hAnsi="Times New Roman"/>
          <w:b/>
          <w:bCs/>
          <w:noProof/>
          <w:sz w:val="24"/>
          <w:szCs w:val="24"/>
        </w:rPr>
        <w:t>199</w:t>
      </w:r>
      <w:r w:rsidRPr="003F580C">
        <w:rPr>
          <w:rFonts w:ascii="Times New Roman" w:hAnsi="Times New Roman"/>
          <w:noProof/>
          <w:sz w:val="24"/>
          <w:szCs w:val="24"/>
        </w:rPr>
        <w:t>, 1060–1068 (2017).</w:t>
      </w:r>
    </w:p>
    <w:p w14:paraId="764B7B1B"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30.</w:t>
      </w:r>
      <w:r w:rsidRPr="003F580C">
        <w:rPr>
          <w:rFonts w:ascii="Times New Roman" w:hAnsi="Times New Roman"/>
          <w:noProof/>
          <w:sz w:val="24"/>
          <w:szCs w:val="24"/>
        </w:rPr>
        <w:tab/>
        <w:t xml:space="preserve">Dewhurst, J. A. </w:t>
      </w:r>
      <w:r w:rsidRPr="003F580C">
        <w:rPr>
          <w:rFonts w:ascii="Times New Roman" w:hAnsi="Times New Roman"/>
          <w:i/>
          <w:iCs/>
          <w:noProof/>
          <w:sz w:val="24"/>
          <w:szCs w:val="24"/>
        </w:rPr>
        <w:t>et al.</w:t>
      </w:r>
      <w:r w:rsidRPr="003F580C">
        <w:rPr>
          <w:rFonts w:ascii="Times New Roman" w:hAnsi="Times New Roman"/>
          <w:noProof/>
          <w:sz w:val="24"/>
          <w:szCs w:val="24"/>
        </w:rPr>
        <w:t xml:space="preserve"> Characterisation of lung macrophage subpopulations in COPD patients and controls. </w:t>
      </w:r>
      <w:r w:rsidRPr="003F580C">
        <w:rPr>
          <w:rFonts w:ascii="Times New Roman" w:hAnsi="Times New Roman"/>
          <w:i/>
          <w:iCs/>
          <w:noProof/>
          <w:sz w:val="24"/>
          <w:szCs w:val="24"/>
        </w:rPr>
        <w:t>Sci. Rep.</w:t>
      </w:r>
      <w:r w:rsidRPr="003F580C">
        <w:rPr>
          <w:rFonts w:ascii="Times New Roman" w:hAnsi="Times New Roman"/>
          <w:noProof/>
          <w:sz w:val="24"/>
          <w:szCs w:val="24"/>
        </w:rPr>
        <w:t xml:space="preserve"> </w:t>
      </w:r>
      <w:r w:rsidRPr="003F580C">
        <w:rPr>
          <w:rFonts w:ascii="Times New Roman" w:hAnsi="Times New Roman"/>
          <w:b/>
          <w:bCs/>
          <w:noProof/>
          <w:sz w:val="24"/>
          <w:szCs w:val="24"/>
        </w:rPr>
        <w:t>7</w:t>
      </w:r>
      <w:r w:rsidRPr="003F580C">
        <w:rPr>
          <w:rFonts w:ascii="Times New Roman" w:hAnsi="Times New Roman"/>
          <w:noProof/>
          <w:sz w:val="24"/>
          <w:szCs w:val="24"/>
        </w:rPr>
        <w:t>, 7143 (2017).</w:t>
      </w:r>
    </w:p>
    <w:p w14:paraId="48BEA31C"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31.</w:t>
      </w:r>
      <w:r w:rsidRPr="003F580C">
        <w:rPr>
          <w:rFonts w:ascii="Times New Roman" w:hAnsi="Times New Roman"/>
          <w:noProof/>
          <w:sz w:val="24"/>
          <w:szCs w:val="24"/>
        </w:rPr>
        <w:tab/>
        <w:t xml:space="preserve">Sivakumar, P. </w:t>
      </w:r>
      <w:r w:rsidRPr="003F580C">
        <w:rPr>
          <w:rFonts w:ascii="Times New Roman" w:hAnsi="Times New Roman"/>
          <w:i/>
          <w:iCs/>
          <w:noProof/>
          <w:sz w:val="24"/>
          <w:szCs w:val="24"/>
        </w:rPr>
        <w:t>et al.</w:t>
      </w:r>
      <w:r w:rsidRPr="003F580C">
        <w:rPr>
          <w:rFonts w:ascii="Times New Roman" w:hAnsi="Times New Roman"/>
          <w:noProof/>
          <w:sz w:val="24"/>
          <w:szCs w:val="24"/>
        </w:rPr>
        <w:t xml:space="preserve"> RNA sequencing of transplant-stage idiopathic pulmonary fibrosis lung reveals unique pathway regulation. </w:t>
      </w:r>
      <w:r w:rsidRPr="003F580C">
        <w:rPr>
          <w:rFonts w:ascii="Times New Roman" w:hAnsi="Times New Roman"/>
          <w:i/>
          <w:iCs/>
          <w:noProof/>
          <w:sz w:val="24"/>
          <w:szCs w:val="24"/>
        </w:rPr>
        <w:t>ERJ Open Res.</w:t>
      </w:r>
      <w:r w:rsidRPr="003F580C">
        <w:rPr>
          <w:rFonts w:ascii="Times New Roman" w:hAnsi="Times New Roman"/>
          <w:noProof/>
          <w:sz w:val="24"/>
          <w:szCs w:val="24"/>
        </w:rPr>
        <w:t xml:space="preserve"> </w:t>
      </w:r>
      <w:r w:rsidRPr="003F580C">
        <w:rPr>
          <w:rFonts w:ascii="Times New Roman" w:hAnsi="Times New Roman"/>
          <w:b/>
          <w:bCs/>
          <w:noProof/>
          <w:sz w:val="24"/>
          <w:szCs w:val="24"/>
        </w:rPr>
        <w:t>5</w:t>
      </w:r>
      <w:r w:rsidRPr="003F580C">
        <w:rPr>
          <w:rFonts w:ascii="Times New Roman" w:hAnsi="Times New Roman"/>
          <w:noProof/>
          <w:sz w:val="24"/>
          <w:szCs w:val="24"/>
        </w:rPr>
        <w:t>, 00117–02019 (2019).</w:t>
      </w:r>
    </w:p>
    <w:p w14:paraId="54843D04"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32.</w:t>
      </w:r>
      <w:r w:rsidRPr="003F580C">
        <w:rPr>
          <w:rFonts w:ascii="Times New Roman" w:hAnsi="Times New Roman"/>
          <w:noProof/>
          <w:sz w:val="24"/>
          <w:szCs w:val="24"/>
        </w:rPr>
        <w:tab/>
        <w:t xml:space="preserve">Wang, Y. </w:t>
      </w:r>
      <w:r w:rsidRPr="003F580C">
        <w:rPr>
          <w:rFonts w:ascii="Times New Roman" w:hAnsi="Times New Roman"/>
          <w:i/>
          <w:iCs/>
          <w:noProof/>
          <w:sz w:val="24"/>
          <w:szCs w:val="24"/>
        </w:rPr>
        <w:t>et al.</w:t>
      </w:r>
      <w:r w:rsidRPr="003F580C">
        <w:rPr>
          <w:rFonts w:ascii="Times New Roman" w:hAnsi="Times New Roman"/>
          <w:noProof/>
          <w:sz w:val="24"/>
          <w:szCs w:val="24"/>
        </w:rPr>
        <w:t xml:space="preserve"> Overexpression of TIM-3 in Macrophages Aggravates Pathogenesis of Pulmonary Fibrosis in Mice. </w:t>
      </w:r>
      <w:r w:rsidRPr="003F580C">
        <w:rPr>
          <w:rFonts w:ascii="Times New Roman" w:hAnsi="Times New Roman"/>
          <w:i/>
          <w:iCs/>
          <w:noProof/>
          <w:sz w:val="24"/>
          <w:szCs w:val="24"/>
        </w:rPr>
        <w:t>Am. J. Respir. Cell Mol. Biol.</w:t>
      </w:r>
      <w:r w:rsidRPr="003F580C">
        <w:rPr>
          <w:rFonts w:ascii="Times New Roman" w:hAnsi="Times New Roman"/>
          <w:noProof/>
          <w:sz w:val="24"/>
          <w:szCs w:val="24"/>
        </w:rPr>
        <w:t xml:space="preserve"> </w:t>
      </w:r>
      <w:r w:rsidRPr="003F580C">
        <w:rPr>
          <w:rFonts w:ascii="Times New Roman" w:hAnsi="Times New Roman"/>
          <w:b/>
          <w:bCs/>
          <w:noProof/>
          <w:sz w:val="24"/>
          <w:szCs w:val="24"/>
        </w:rPr>
        <w:t>61</w:t>
      </w:r>
      <w:r w:rsidRPr="003F580C">
        <w:rPr>
          <w:rFonts w:ascii="Times New Roman" w:hAnsi="Times New Roman"/>
          <w:noProof/>
          <w:sz w:val="24"/>
          <w:szCs w:val="24"/>
        </w:rPr>
        <w:t>, 727–736 (2019).</w:t>
      </w:r>
    </w:p>
    <w:p w14:paraId="7025A61B"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33.</w:t>
      </w:r>
      <w:r w:rsidRPr="003F580C">
        <w:rPr>
          <w:rFonts w:ascii="Times New Roman" w:hAnsi="Times New Roman"/>
          <w:noProof/>
          <w:sz w:val="24"/>
          <w:szCs w:val="24"/>
        </w:rPr>
        <w:tab/>
        <w:t xml:space="preserve">Carrington, R., Jordan, S., Pitchford, S. C. &amp; Page, C. P. Use of animal models in IPF research. </w:t>
      </w:r>
      <w:r w:rsidRPr="003F580C">
        <w:rPr>
          <w:rFonts w:ascii="Times New Roman" w:hAnsi="Times New Roman"/>
          <w:i/>
          <w:iCs/>
          <w:noProof/>
          <w:sz w:val="24"/>
          <w:szCs w:val="24"/>
        </w:rPr>
        <w:t>Pulmonary Pharmacology and Therapeutics</w:t>
      </w:r>
      <w:r w:rsidRPr="003F580C">
        <w:rPr>
          <w:rFonts w:ascii="Times New Roman" w:hAnsi="Times New Roman"/>
          <w:noProof/>
          <w:sz w:val="24"/>
          <w:szCs w:val="24"/>
        </w:rPr>
        <w:t xml:space="preserve"> vol. 51 73–78 (2018).</w:t>
      </w:r>
    </w:p>
    <w:p w14:paraId="6F6249F9"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34.</w:t>
      </w:r>
      <w:r w:rsidRPr="003F580C">
        <w:rPr>
          <w:rFonts w:ascii="Times New Roman" w:hAnsi="Times New Roman"/>
          <w:noProof/>
          <w:sz w:val="24"/>
          <w:szCs w:val="24"/>
        </w:rPr>
        <w:tab/>
        <w:t xml:space="preserve">Tashiro, J. </w:t>
      </w:r>
      <w:r w:rsidRPr="003F580C">
        <w:rPr>
          <w:rFonts w:ascii="Times New Roman" w:hAnsi="Times New Roman"/>
          <w:i/>
          <w:iCs/>
          <w:noProof/>
          <w:sz w:val="24"/>
          <w:szCs w:val="24"/>
        </w:rPr>
        <w:t>et al.</w:t>
      </w:r>
      <w:r w:rsidRPr="003F580C">
        <w:rPr>
          <w:rFonts w:ascii="Times New Roman" w:hAnsi="Times New Roman"/>
          <w:noProof/>
          <w:sz w:val="24"/>
          <w:szCs w:val="24"/>
        </w:rPr>
        <w:t xml:space="preserve"> Exploring animal models that resemble idiopathic pulmonary fibrosis. </w:t>
      </w:r>
      <w:r w:rsidRPr="003F580C">
        <w:rPr>
          <w:rFonts w:ascii="Times New Roman" w:hAnsi="Times New Roman"/>
          <w:i/>
          <w:iCs/>
          <w:noProof/>
          <w:sz w:val="24"/>
          <w:szCs w:val="24"/>
        </w:rPr>
        <w:t>Frontiers in Medicine</w:t>
      </w:r>
      <w:r w:rsidRPr="003F580C">
        <w:rPr>
          <w:rFonts w:ascii="Times New Roman" w:hAnsi="Times New Roman"/>
          <w:noProof/>
          <w:sz w:val="24"/>
          <w:szCs w:val="24"/>
        </w:rPr>
        <w:t xml:space="preserve"> vol. 4 (2017).</w:t>
      </w:r>
    </w:p>
    <w:p w14:paraId="28BCD284"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szCs w:val="24"/>
        </w:rPr>
      </w:pPr>
      <w:r w:rsidRPr="003F580C">
        <w:rPr>
          <w:rFonts w:ascii="Times New Roman" w:hAnsi="Times New Roman"/>
          <w:noProof/>
          <w:sz w:val="24"/>
          <w:szCs w:val="24"/>
        </w:rPr>
        <w:t>35.</w:t>
      </w:r>
      <w:r w:rsidRPr="003F580C">
        <w:rPr>
          <w:rFonts w:ascii="Times New Roman" w:hAnsi="Times New Roman"/>
          <w:noProof/>
          <w:sz w:val="24"/>
          <w:szCs w:val="24"/>
        </w:rPr>
        <w:tab/>
        <w:t xml:space="preserve">Kaikkonen, M. U. </w:t>
      </w:r>
      <w:r w:rsidRPr="003F580C">
        <w:rPr>
          <w:rFonts w:ascii="Times New Roman" w:hAnsi="Times New Roman"/>
          <w:i/>
          <w:iCs/>
          <w:noProof/>
          <w:sz w:val="24"/>
          <w:szCs w:val="24"/>
        </w:rPr>
        <w:t>et al.</w:t>
      </w:r>
      <w:r w:rsidRPr="003F580C">
        <w:rPr>
          <w:rFonts w:ascii="Times New Roman" w:hAnsi="Times New Roman"/>
          <w:noProof/>
          <w:sz w:val="24"/>
          <w:szCs w:val="24"/>
        </w:rPr>
        <w:t xml:space="preserve"> Remodeling of the enhancer landscape during macrophage activation is coupled to enhancer transcription. </w:t>
      </w:r>
      <w:r w:rsidRPr="003F580C">
        <w:rPr>
          <w:rFonts w:ascii="Times New Roman" w:hAnsi="Times New Roman"/>
          <w:i/>
          <w:iCs/>
          <w:noProof/>
          <w:sz w:val="24"/>
          <w:szCs w:val="24"/>
        </w:rPr>
        <w:t>Mol. Cell</w:t>
      </w:r>
      <w:r w:rsidRPr="003F580C">
        <w:rPr>
          <w:rFonts w:ascii="Times New Roman" w:hAnsi="Times New Roman"/>
          <w:noProof/>
          <w:sz w:val="24"/>
          <w:szCs w:val="24"/>
        </w:rPr>
        <w:t xml:space="preserve"> </w:t>
      </w:r>
      <w:r w:rsidRPr="003F580C">
        <w:rPr>
          <w:rFonts w:ascii="Times New Roman" w:hAnsi="Times New Roman"/>
          <w:b/>
          <w:bCs/>
          <w:noProof/>
          <w:sz w:val="24"/>
          <w:szCs w:val="24"/>
        </w:rPr>
        <w:t>51</w:t>
      </w:r>
      <w:r w:rsidRPr="003F580C">
        <w:rPr>
          <w:rFonts w:ascii="Times New Roman" w:hAnsi="Times New Roman"/>
          <w:noProof/>
          <w:sz w:val="24"/>
          <w:szCs w:val="24"/>
        </w:rPr>
        <w:t>, 310–25 (2013).</w:t>
      </w:r>
    </w:p>
    <w:p w14:paraId="6EE4CB92" w14:textId="77777777" w:rsidR="003F580C" w:rsidRPr="003F580C" w:rsidRDefault="003F580C" w:rsidP="003F580C">
      <w:pPr>
        <w:widowControl w:val="0"/>
        <w:autoSpaceDE w:val="0"/>
        <w:autoSpaceDN w:val="0"/>
        <w:adjustRightInd w:val="0"/>
        <w:spacing w:after="0" w:line="240" w:lineRule="auto"/>
        <w:ind w:left="640" w:hanging="640"/>
        <w:rPr>
          <w:rFonts w:ascii="Times New Roman" w:hAnsi="Times New Roman"/>
          <w:noProof/>
          <w:sz w:val="24"/>
        </w:rPr>
      </w:pPr>
      <w:r w:rsidRPr="003F580C">
        <w:rPr>
          <w:rFonts w:ascii="Times New Roman" w:hAnsi="Times New Roman"/>
          <w:noProof/>
          <w:sz w:val="24"/>
          <w:szCs w:val="24"/>
        </w:rPr>
        <w:t>36.</w:t>
      </w:r>
      <w:r w:rsidRPr="003F580C">
        <w:rPr>
          <w:rFonts w:ascii="Times New Roman" w:hAnsi="Times New Roman"/>
          <w:noProof/>
          <w:sz w:val="24"/>
          <w:szCs w:val="24"/>
        </w:rPr>
        <w:tab/>
        <w:t xml:space="preserve">Escoubet-Lozach, L. </w:t>
      </w:r>
      <w:r w:rsidRPr="003F580C">
        <w:rPr>
          <w:rFonts w:ascii="Times New Roman" w:hAnsi="Times New Roman"/>
          <w:i/>
          <w:iCs/>
          <w:noProof/>
          <w:sz w:val="24"/>
          <w:szCs w:val="24"/>
        </w:rPr>
        <w:t>et al.</w:t>
      </w:r>
      <w:r w:rsidRPr="003F580C">
        <w:rPr>
          <w:rFonts w:ascii="Times New Roman" w:hAnsi="Times New Roman"/>
          <w:noProof/>
          <w:sz w:val="24"/>
          <w:szCs w:val="24"/>
        </w:rPr>
        <w:t xml:space="preserve"> Mechanisms establishing TLR4-responsive activation states of inflammatory response genes. </w:t>
      </w:r>
      <w:r w:rsidRPr="003F580C">
        <w:rPr>
          <w:rFonts w:ascii="Times New Roman" w:hAnsi="Times New Roman"/>
          <w:i/>
          <w:iCs/>
          <w:noProof/>
          <w:sz w:val="24"/>
          <w:szCs w:val="24"/>
        </w:rPr>
        <w:t>PLoS Genet.</w:t>
      </w:r>
      <w:r w:rsidRPr="003F580C">
        <w:rPr>
          <w:rFonts w:ascii="Times New Roman" w:hAnsi="Times New Roman"/>
          <w:noProof/>
          <w:sz w:val="24"/>
          <w:szCs w:val="24"/>
        </w:rPr>
        <w:t xml:space="preserve"> </w:t>
      </w:r>
      <w:r w:rsidRPr="003F580C">
        <w:rPr>
          <w:rFonts w:ascii="Times New Roman" w:hAnsi="Times New Roman"/>
          <w:b/>
          <w:bCs/>
          <w:noProof/>
          <w:sz w:val="24"/>
          <w:szCs w:val="24"/>
        </w:rPr>
        <w:t>7</w:t>
      </w:r>
      <w:r w:rsidRPr="003F580C">
        <w:rPr>
          <w:rFonts w:ascii="Times New Roman" w:hAnsi="Times New Roman"/>
          <w:noProof/>
          <w:sz w:val="24"/>
          <w:szCs w:val="24"/>
        </w:rPr>
        <w:t>, e1002401 (2011).</w:t>
      </w:r>
    </w:p>
    <w:p w14:paraId="02C15A34" w14:textId="5E32C53C" w:rsidR="00751CDD" w:rsidRPr="004D6718" w:rsidRDefault="00751CDD" w:rsidP="00751CDD">
      <w:pPr>
        <w:spacing w:after="0" w:line="240" w:lineRule="auto"/>
        <w:ind w:right="59"/>
        <w:rPr>
          <w:rFonts w:ascii="Times New Roman" w:hAnsi="Times New Roman"/>
          <w:sz w:val="24"/>
          <w:szCs w:val="24"/>
        </w:rPr>
      </w:pPr>
      <w:r w:rsidRPr="004D6718">
        <w:rPr>
          <w:rFonts w:ascii="Times New Roman" w:hAnsi="Times New Roman"/>
          <w:sz w:val="24"/>
          <w:szCs w:val="24"/>
        </w:rPr>
        <w:fldChar w:fldCharType="end"/>
      </w:r>
    </w:p>
    <w:p w14:paraId="135022A1" w14:textId="2B20E779" w:rsidR="00166C2D" w:rsidRPr="004D6718" w:rsidRDefault="00166C2D">
      <w:pPr>
        <w:widowControl w:val="0"/>
        <w:autoSpaceDE w:val="0"/>
        <w:autoSpaceDN w:val="0"/>
        <w:adjustRightInd w:val="0"/>
        <w:spacing w:after="120" w:line="240" w:lineRule="auto"/>
        <w:jc w:val="both"/>
        <w:rPr>
          <w:rFonts w:ascii="Times New Roman" w:hAnsi="Times New Roman"/>
          <w:sz w:val="24"/>
          <w:szCs w:val="24"/>
        </w:rPr>
      </w:pPr>
    </w:p>
    <w:sectPr w:rsidR="00166C2D" w:rsidRPr="004D6718" w:rsidSect="00A174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Maziar Divangahi, Dr." w:date="2020-05-29T15:07:00Z" w:initials="MDD">
    <w:p w14:paraId="23D13A28" w14:textId="77777777" w:rsidR="00253A9F" w:rsidRDefault="00253A9F">
      <w:pPr>
        <w:pStyle w:val="CommentText"/>
      </w:pPr>
      <w:r>
        <w:rPr>
          <w:rStyle w:val="CommentReference"/>
        </w:rPr>
        <w:annotationRef/>
      </w:r>
      <w:r>
        <w:t>I will break this section to the following:</w:t>
      </w:r>
    </w:p>
    <w:p w14:paraId="4C41F889" w14:textId="77777777" w:rsidR="00253A9F" w:rsidRDefault="00253A9F">
      <w:pPr>
        <w:pStyle w:val="CommentText"/>
      </w:pPr>
      <w:r>
        <w:t>1. Focus of the study</w:t>
      </w:r>
    </w:p>
    <w:p w14:paraId="357617D4" w14:textId="77777777" w:rsidR="00253A9F" w:rsidRDefault="00253A9F">
      <w:pPr>
        <w:pStyle w:val="CommentText"/>
      </w:pPr>
      <w:r>
        <w:t>2. Research Concept</w:t>
      </w:r>
    </w:p>
    <w:p w14:paraId="20E9C340" w14:textId="77777777" w:rsidR="00253A9F" w:rsidRDefault="00253A9F">
      <w:pPr>
        <w:pStyle w:val="CommentText"/>
      </w:pPr>
      <w:r>
        <w:t>3. Central Hypothesis</w:t>
      </w:r>
    </w:p>
    <w:p w14:paraId="05A2AD9F" w14:textId="2E3413C8" w:rsidR="00253A9F" w:rsidRDefault="00253A9F">
      <w:pPr>
        <w:pStyle w:val="CommentText"/>
      </w:pPr>
      <w:r>
        <w:t>4. Aims</w:t>
      </w:r>
    </w:p>
  </w:comment>
  <w:comment w:id="52" w:author="ilan azuelos" w:date="2020-05-10T08:30:00Z" w:initials="ia">
    <w:p w14:paraId="37CDAAF5" w14:textId="58833CA5" w:rsidR="006A137E" w:rsidRPr="006A137E" w:rsidRDefault="006A137E">
      <w:pPr>
        <w:pStyle w:val="CommentText"/>
        <w:rPr>
          <w:lang w:val="en-CA"/>
        </w:rPr>
      </w:pPr>
      <w:r>
        <w:rPr>
          <w:rStyle w:val="CommentReference"/>
        </w:rPr>
        <w:annotationRef/>
      </w:r>
      <w:r>
        <w:t>Not sure what you mean by targeting a ‘symptoms’ of the disease.</w:t>
      </w:r>
    </w:p>
  </w:comment>
  <w:comment w:id="88" w:author="Maziar Divangahi, Dr." w:date="2020-05-29T15:10:00Z" w:initials="MDD">
    <w:p w14:paraId="1EE7AA70" w14:textId="584E9ECB" w:rsidR="00253A9F" w:rsidRDefault="00253A9F">
      <w:pPr>
        <w:pStyle w:val="CommentText"/>
      </w:pPr>
      <w:r>
        <w:rPr>
          <w:rStyle w:val="CommentReference"/>
        </w:rPr>
        <w:annotationRef/>
      </w:r>
      <w:r>
        <w:t>You have to carefully chose your word as you may not define a mechanism</w:t>
      </w:r>
    </w:p>
  </w:comment>
  <w:comment w:id="116" w:author="Maziar Divangahi, Dr." w:date="2020-05-29T15:14:00Z" w:initials="MDD">
    <w:p w14:paraId="640CB201" w14:textId="7609AF71" w:rsidR="00253A9F" w:rsidRDefault="00253A9F">
      <w:pPr>
        <w:pStyle w:val="CommentText"/>
      </w:pPr>
      <w:r>
        <w:rPr>
          <w:rStyle w:val="CommentReference"/>
        </w:rPr>
        <w:annotationRef/>
      </w:r>
      <w:r>
        <w:t>You are not going to determine the function?</w:t>
      </w:r>
    </w:p>
  </w:comment>
  <w:comment w:id="264" w:author="ilan azuelos" w:date="2020-05-10T08:53:00Z" w:initials="ia">
    <w:p w14:paraId="02EA9CA2" w14:textId="77777777" w:rsidR="003D2E84" w:rsidRDefault="00E55B57">
      <w:pPr>
        <w:pStyle w:val="CommentText"/>
      </w:pPr>
      <w:r>
        <w:rPr>
          <w:rStyle w:val="CommentReference"/>
        </w:rPr>
        <w:annotationRef/>
      </w:r>
      <w:r w:rsidR="003D2E84">
        <w:t xml:space="preserve">I am not sure I understand aim2 that well. </w:t>
      </w:r>
    </w:p>
    <w:p w14:paraId="238BE63A" w14:textId="24B3A317" w:rsidR="00E55B57" w:rsidRDefault="003D2E84">
      <w:pPr>
        <w:pStyle w:val="CommentText"/>
      </w:pPr>
      <w:r>
        <w:t xml:space="preserve">Are you </w:t>
      </w:r>
      <w:r w:rsidR="00C32103">
        <w:t>comparing fibrosis vs non-fibrosis or AMs vs IMs in fibrotic mice?</w:t>
      </w:r>
    </w:p>
  </w:comment>
  <w:comment w:id="280" w:author="ilan azuelos" w:date="2020-05-10T08:43:00Z" w:initials="ia">
    <w:p w14:paraId="7EDD94B5" w14:textId="77777777" w:rsidR="0060599A" w:rsidRDefault="0060599A">
      <w:pPr>
        <w:pStyle w:val="CommentText"/>
      </w:pPr>
      <w:r>
        <w:rPr>
          <w:rStyle w:val="CommentReference"/>
        </w:rPr>
        <w:annotationRef/>
      </w:r>
      <w:r>
        <w:t>how many samples would you need for this work?</w:t>
      </w:r>
    </w:p>
    <w:p w14:paraId="212030A0" w14:textId="74602A05" w:rsidR="0060599A" w:rsidRDefault="0060599A">
      <w:pPr>
        <w:pStyle w:val="CommentText"/>
      </w:pPr>
      <w:r>
        <w:t>BALs in these patients are very hard to get in the clinic unless we consent them for research bronchoscopies</w:t>
      </w:r>
    </w:p>
  </w:comment>
  <w:comment w:id="284" w:author="ilan azuelos" w:date="2020-05-10T08:58:00Z" w:initials="ia">
    <w:p w14:paraId="72050B46" w14:textId="001F1D5A" w:rsidR="00DA4A3B" w:rsidRDefault="00DA4A3B">
      <w:pPr>
        <w:pStyle w:val="CommentText"/>
      </w:pPr>
      <w:r>
        <w:rPr>
          <w:rStyle w:val="CommentReference"/>
        </w:rPr>
        <w:annotationRef/>
      </w:r>
      <w:r w:rsidR="003F3A7C">
        <w:t>How will you determine the relative number of IMs?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A2AD9F" w15:done="0"/>
  <w15:commentEx w15:paraId="37CDAAF5" w15:done="0"/>
  <w15:commentEx w15:paraId="1EE7AA70" w15:done="0"/>
  <w15:commentEx w15:paraId="640CB201" w15:done="0"/>
  <w15:commentEx w15:paraId="238BE63A" w15:done="0"/>
  <w15:commentEx w15:paraId="212030A0" w15:done="0"/>
  <w15:commentEx w15:paraId="72050B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A2AD9F" w16cid:durableId="227BA3CC"/>
  <w16cid:commentId w16cid:paraId="37CDAAF5" w16cid:durableId="22623A3B"/>
  <w16cid:commentId w16cid:paraId="1EE7AA70" w16cid:durableId="227BA45A"/>
  <w16cid:commentId w16cid:paraId="640CB201" w16cid:durableId="227BA557"/>
  <w16cid:commentId w16cid:paraId="238BE63A" w16cid:durableId="22623F96"/>
  <w16cid:commentId w16cid:paraId="212030A0" w16cid:durableId="22623D24"/>
  <w16cid:commentId w16cid:paraId="72050B46" w16cid:durableId="226240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34BA6"/>
    <w:multiLevelType w:val="hybridMultilevel"/>
    <w:tmpl w:val="D27A33B4"/>
    <w:lvl w:ilvl="0" w:tplc="04090011">
      <w:start w:val="1"/>
      <w:numFmt w:val="decimal"/>
      <w:lvlText w:val="%1)"/>
      <w:lvlJc w:val="left"/>
      <w:pPr>
        <w:ind w:left="225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191732E1"/>
    <w:multiLevelType w:val="hybridMultilevel"/>
    <w:tmpl w:val="CAACAFF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3226B3"/>
    <w:multiLevelType w:val="hybridMultilevel"/>
    <w:tmpl w:val="38987B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egory Fonseca">
    <w15:presenceInfo w15:providerId="Windows Live" w15:userId="37ccf6b2aaa6b6ca"/>
  </w15:person>
  <w15:person w15:author="Maziar Divangahi, Dr.">
    <w15:presenceInfo w15:providerId="AD" w15:userId="S::maziar.divangahi@mcgill.ca::342fdf25-be77-4ee5-8d2f-dfcd988aa019"/>
  </w15:person>
  <w15:person w15:author="ilan azuelos">
    <w15:presenceInfo w15:providerId="Windows Live" w15:userId="4a311602bc9f09a7"/>
  </w15:person>
  <w15:person w15:author="Greg Fonseca">
    <w15:presenceInfo w15:providerId="Windows Live" w15:userId="5001e99638c40f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0trQ0sLC0tLA0NjZU0lEKTi0uzszPAykwqQUA5AItZCwAAAA="/>
  </w:docVars>
  <w:rsids>
    <w:rsidRoot w:val="00336706"/>
    <w:rsid w:val="0000452F"/>
    <w:rsid w:val="000049C5"/>
    <w:rsid w:val="000056BE"/>
    <w:rsid w:val="00016A57"/>
    <w:rsid w:val="00020CDA"/>
    <w:rsid w:val="000220B7"/>
    <w:rsid w:val="000314CE"/>
    <w:rsid w:val="00033925"/>
    <w:rsid w:val="0003392F"/>
    <w:rsid w:val="0003482F"/>
    <w:rsid w:val="00037150"/>
    <w:rsid w:val="00037DB9"/>
    <w:rsid w:val="00040397"/>
    <w:rsid w:val="00041C75"/>
    <w:rsid w:val="00046CD0"/>
    <w:rsid w:val="00047A9F"/>
    <w:rsid w:val="00050E11"/>
    <w:rsid w:val="00051584"/>
    <w:rsid w:val="00051CCA"/>
    <w:rsid w:val="000520B7"/>
    <w:rsid w:val="00053D30"/>
    <w:rsid w:val="00055A4B"/>
    <w:rsid w:val="0005665F"/>
    <w:rsid w:val="000566DE"/>
    <w:rsid w:val="000611F0"/>
    <w:rsid w:val="00062904"/>
    <w:rsid w:val="00062A2C"/>
    <w:rsid w:val="00062F4B"/>
    <w:rsid w:val="00063892"/>
    <w:rsid w:val="000716C0"/>
    <w:rsid w:val="00072D79"/>
    <w:rsid w:val="00073A97"/>
    <w:rsid w:val="00074C88"/>
    <w:rsid w:val="0008480A"/>
    <w:rsid w:val="0008676E"/>
    <w:rsid w:val="000873BE"/>
    <w:rsid w:val="000908B0"/>
    <w:rsid w:val="00090EBE"/>
    <w:rsid w:val="000929E5"/>
    <w:rsid w:val="000938ED"/>
    <w:rsid w:val="00096C89"/>
    <w:rsid w:val="00097B5E"/>
    <w:rsid w:val="000A3FE7"/>
    <w:rsid w:val="000A7973"/>
    <w:rsid w:val="000B277E"/>
    <w:rsid w:val="000B2935"/>
    <w:rsid w:val="000B49DB"/>
    <w:rsid w:val="000B656F"/>
    <w:rsid w:val="000C26AA"/>
    <w:rsid w:val="000C39AC"/>
    <w:rsid w:val="000C3BA3"/>
    <w:rsid w:val="000C6B78"/>
    <w:rsid w:val="000D1721"/>
    <w:rsid w:val="000D4EB4"/>
    <w:rsid w:val="000E0D61"/>
    <w:rsid w:val="000E79D4"/>
    <w:rsid w:val="000E7B08"/>
    <w:rsid w:val="000F0723"/>
    <w:rsid w:val="000F1AF2"/>
    <w:rsid w:val="000F25C4"/>
    <w:rsid w:val="000F523E"/>
    <w:rsid w:val="000F63D7"/>
    <w:rsid w:val="000F70B0"/>
    <w:rsid w:val="000F7425"/>
    <w:rsid w:val="00101238"/>
    <w:rsid w:val="00101D8A"/>
    <w:rsid w:val="001033FA"/>
    <w:rsid w:val="0010347B"/>
    <w:rsid w:val="00111705"/>
    <w:rsid w:val="00111F8E"/>
    <w:rsid w:val="0011448C"/>
    <w:rsid w:val="00114E75"/>
    <w:rsid w:val="00114FD3"/>
    <w:rsid w:val="00116B04"/>
    <w:rsid w:val="00117F66"/>
    <w:rsid w:val="00120144"/>
    <w:rsid w:val="001218E7"/>
    <w:rsid w:val="00122078"/>
    <w:rsid w:val="00123D09"/>
    <w:rsid w:val="00125029"/>
    <w:rsid w:val="00130744"/>
    <w:rsid w:val="001335B9"/>
    <w:rsid w:val="00140EF5"/>
    <w:rsid w:val="00141CAE"/>
    <w:rsid w:val="00144107"/>
    <w:rsid w:val="00145D8E"/>
    <w:rsid w:val="00150864"/>
    <w:rsid w:val="001519D9"/>
    <w:rsid w:val="0015668E"/>
    <w:rsid w:val="00156776"/>
    <w:rsid w:val="001650B3"/>
    <w:rsid w:val="00166C2D"/>
    <w:rsid w:val="001702E8"/>
    <w:rsid w:val="00170CD5"/>
    <w:rsid w:val="00172B0B"/>
    <w:rsid w:val="0017376F"/>
    <w:rsid w:val="001754BF"/>
    <w:rsid w:val="001767A6"/>
    <w:rsid w:val="00181FBA"/>
    <w:rsid w:val="001842FB"/>
    <w:rsid w:val="001853F5"/>
    <w:rsid w:val="00185DC4"/>
    <w:rsid w:val="00185E59"/>
    <w:rsid w:val="0018608F"/>
    <w:rsid w:val="00187191"/>
    <w:rsid w:val="00187646"/>
    <w:rsid w:val="0018767C"/>
    <w:rsid w:val="00187C13"/>
    <w:rsid w:val="0019184D"/>
    <w:rsid w:val="00192891"/>
    <w:rsid w:val="001A0B24"/>
    <w:rsid w:val="001A1DF2"/>
    <w:rsid w:val="001A480B"/>
    <w:rsid w:val="001B036B"/>
    <w:rsid w:val="001B1B45"/>
    <w:rsid w:val="001B56CF"/>
    <w:rsid w:val="001B7450"/>
    <w:rsid w:val="001C0890"/>
    <w:rsid w:val="001C70DC"/>
    <w:rsid w:val="001D0ED1"/>
    <w:rsid w:val="001D1A3D"/>
    <w:rsid w:val="001D3444"/>
    <w:rsid w:val="001D5F80"/>
    <w:rsid w:val="001D5FE5"/>
    <w:rsid w:val="001E0666"/>
    <w:rsid w:val="001E0A8B"/>
    <w:rsid w:val="001F0597"/>
    <w:rsid w:val="001F2D9D"/>
    <w:rsid w:val="001F4605"/>
    <w:rsid w:val="00212F3D"/>
    <w:rsid w:val="002138FE"/>
    <w:rsid w:val="002159B1"/>
    <w:rsid w:val="00216F4B"/>
    <w:rsid w:val="002200C0"/>
    <w:rsid w:val="0022378D"/>
    <w:rsid w:val="00232A4C"/>
    <w:rsid w:val="00236B03"/>
    <w:rsid w:val="002425B8"/>
    <w:rsid w:val="002447B1"/>
    <w:rsid w:val="00244BCF"/>
    <w:rsid w:val="00247039"/>
    <w:rsid w:val="002515A3"/>
    <w:rsid w:val="00253168"/>
    <w:rsid w:val="00253A9F"/>
    <w:rsid w:val="00261E11"/>
    <w:rsid w:val="00264B88"/>
    <w:rsid w:val="0027209C"/>
    <w:rsid w:val="002737F0"/>
    <w:rsid w:val="00276216"/>
    <w:rsid w:val="00281426"/>
    <w:rsid w:val="002845EC"/>
    <w:rsid w:val="002854D3"/>
    <w:rsid w:val="002872F2"/>
    <w:rsid w:val="00287F28"/>
    <w:rsid w:val="0029026F"/>
    <w:rsid w:val="00292615"/>
    <w:rsid w:val="00293603"/>
    <w:rsid w:val="00294FF6"/>
    <w:rsid w:val="00296CF1"/>
    <w:rsid w:val="002A0E1E"/>
    <w:rsid w:val="002A3F23"/>
    <w:rsid w:val="002B6E0D"/>
    <w:rsid w:val="002B7229"/>
    <w:rsid w:val="002B73FA"/>
    <w:rsid w:val="002C0777"/>
    <w:rsid w:val="002C0F43"/>
    <w:rsid w:val="002C24B8"/>
    <w:rsid w:val="002C36E0"/>
    <w:rsid w:val="002C3A86"/>
    <w:rsid w:val="002C4CE3"/>
    <w:rsid w:val="002C585C"/>
    <w:rsid w:val="002D03EB"/>
    <w:rsid w:val="002D07E4"/>
    <w:rsid w:val="002D25D2"/>
    <w:rsid w:val="002D4312"/>
    <w:rsid w:val="002D67E5"/>
    <w:rsid w:val="002D685D"/>
    <w:rsid w:val="002D7AD3"/>
    <w:rsid w:val="002E28C7"/>
    <w:rsid w:val="002E6799"/>
    <w:rsid w:val="002E6A38"/>
    <w:rsid w:val="002F1429"/>
    <w:rsid w:val="002F686E"/>
    <w:rsid w:val="002F7B15"/>
    <w:rsid w:val="00302A2D"/>
    <w:rsid w:val="003054B8"/>
    <w:rsid w:val="003076BE"/>
    <w:rsid w:val="003128D7"/>
    <w:rsid w:val="00314F44"/>
    <w:rsid w:val="00317005"/>
    <w:rsid w:val="0032127E"/>
    <w:rsid w:val="00321B7C"/>
    <w:rsid w:val="00322574"/>
    <w:rsid w:val="00324C10"/>
    <w:rsid w:val="0033195E"/>
    <w:rsid w:val="00333939"/>
    <w:rsid w:val="00333AB3"/>
    <w:rsid w:val="00334BFE"/>
    <w:rsid w:val="00336706"/>
    <w:rsid w:val="0034136C"/>
    <w:rsid w:val="0034160D"/>
    <w:rsid w:val="00341B01"/>
    <w:rsid w:val="0034411B"/>
    <w:rsid w:val="00351655"/>
    <w:rsid w:val="00351844"/>
    <w:rsid w:val="0035216B"/>
    <w:rsid w:val="0035227E"/>
    <w:rsid w:val="003552C2"/>
    <w:rsid w:val="00356B92"/>
    <w:rsid w:val="00356F38"/>
    <w:rsid w:val="00360799"/>
    <w:rsid w:val="003621B2"/>
    <w:rsid w:val="00363DF8"/>
    <w:rsid w:val="00364F8A"/>
    <w:rsid w:val="00370C99"/>
    <w:rsid w:val="00374258"/>
    <w:rsid w:val="0037628C"/>
    <w:rsid w:val="00376814"/>
    <w:rsid w:val="003811E5"/>
    <w:rsid w:val="003849D6"/>
    <w:rsid w:val="0038615F"/>
    <w:rsid w:val="00386269"/>
    <w:rsid w:val="00393AB0"/>
    <w:rsid w:val="003A11AD"/>
    <w:rsid w:val="003A18CD"/>
    <w:rsid w:val="003A6188"/>
    <w:rsid w:val="003B15BE"/>
    <w:rsid w:val="003B2439"/>
    <w:rsid w:val="003B2721"/>
    <w:rsid w:val="003B6180"/>
    <w:rsid w:val="003B7EEA"/>
    <w:rsid w:val="003B7FC9"/>
    <w:rsid w:val="003C41F3"/>
    <w:rsid w:val="003C710C"/>
    <w:rsid w:val="003D2E84"/>
    <w:rsid w:val="003D2F63"/>
    <w:rsid w:val="003D49F1"/>
    <w:rsid w:val="003D63F6"/>
    <w:rsid w:val="003E7C09"/>
    <w:rsid w:val="003F011F"/>
    <w:rsid w:val="003F3388"/>
    <w:rsid w:val="003F3A7C"/>
    <w:rsid w:val="003F580C"/>
    <w:rsid w:val="003F5A9E"/>
    <w:rsid w:val="00401199"/>
    <w:rsid w:val="00401329"/>
    <w:rsid w:val="00404526"/>
    <w:rsid w:val="00410191"/>
    <w:rsid w:val="00411C93"/>
    <w:rsid w:val="004139A5"/>
    <w:rsid w:val="00413EAB"/>
    <w:rsid w:val="0041422A"/>
    <w:rsid w:val="00414C79"/>
    <w:rsid w:val="00415AD1"/>
    <w:rsid w:val="00417B2F"/>
    <w:rsid w:val="004238A0"/>
    <w:rsid w:val="0043081B"/>
    <w:rsid w:val="004323AA"/>
    <w:rsid w:val="004325FA"/>
    <w:rsid w:val="004376CE"/>
    <w:rsid w:val="0044295C"/>
    <w:rsid w:val="00443E76"/>
    <w:rsid w:val="00444219"/>
    <w:rsid w:val="00444790"/>
    <w:rsid w:val="004471C2"/>
    <w:rsid w:val="00451671"/>
    <w:rsid w:val="004546AA"/>
    <w:rsid w:val="00457F6B"/>
    <w:rsid w:val="00461BE5"/>
    <w:rsid w:val="00467A1C"/>
    <w:rsid w:val="00467CC6"/>
    <w:rsid w:val="00471424"/>
    <w:rsid w:val="00471BC9"/>
    <w:rsid w:val="004722CA"/>
    <w:rsid w:val="00476ECC"/>
    <w:rsid w:val="00477AB4"/>
    <w:rsid w:val="00481C90"/>
    <w:rsid w:val="0048423C"/>
    <w:rsid w:val="004846BA"/>
    <w:rsid w:val="00486269"/>
    <w:rsid w:val="004875A9"/>
    <w:rsid w:val="00490434"/>
    <w:rsid w:val="004B2422"/>
    <w:rsid w:val="004B2ACD"/>
    <w:rsid w:val="004B2B7A"/>
    <w:rsid w:val="004B4A1C"/>
    <w:rsid w:val="004B4FEB"/>
    <w:rsid w:val="004B5F02"/>
    <w:rsid w:val="004B6254"/>
    <w:rsid w:val="004B65B3"/>
    <w:rsid w:val="004C0152"/>
    <w:rsid w:val="004C1A84"/>
    <w:rsid w:val="004C2491"/>
    <w:rsid w:val="004C26BA"/>
    <w:rsid w:val="004D33D3"/>
    <w:rsid w:val="004D6718"/>
    <w:rsid w:val="004E14DF"/>
    <w:rsid w:val="004E3D20"/>
    <w:rsid w:val="004E443B"/>
    <w:rsid w:val="004E6093"/>
    <w:rsid w:val="004E6771"/>
    <w:rsid w:val="004E6E08"/>
    <w:rsid w:val="004F234B"/>
    <w:rsid w:val="004F28BE"/>
    <w:rsid w:val="004F48D7"/>
    <w:rsid w:val="004F4CB4"/>
    <w:rsid w:val="00502CCC"/>
    <w:rsid w:val="00504221"/>
    <w:rsid w:val="00504D90"/>
    <w:rsid w:val="00507816"/>
    <w:rsid w:val="00515FA7"/>
    <w:rsid w:val="00522D33"/>
    <w:rsid w:val="005242C7"/>
    <w:rsid w:val="00524839"/>
    <w:rsid w:val="005265BE"/>
    <w:rsid w:val="00531162"/>
    <w:rsid w:val="00532BA5"/>
    <w:rsid w:val="00533EB9"/>
    <w:rsid w:val="00534577"/>
    <w:rsid w:val="005353BF"/>
    <w:rsid w:val="005410FD"/>
    <w:rsid w:val="00541D9C"/>
    <w:rsid w:val="00543E9C"/>
    <w:rsid w:val="00544AB1"/>
    <w:rsid w:val="0054615E"/>
    <w:rsid w:val="00547B51"/>
    <w:rsid w:val="00551D68"/>
    <w:rsid w:val="005565D9"/>
    <w:rsid w:val="005567C3"/>
    <w:rsid w:val="00557321"/>
    <w:rsid w:val="005639D1"/>
    <w:rsid w:val="005657C1"/>
    <w:rsid w:val="005720D5"/>
    <w:rsid w:val="00574154"/>
    <w:rsid w:val="00580F3F"/>
    <w:rsid w:val="00581BE6"/>
    <w:rsid w:val="00583AE4"/>
    <w:rsid w:val="0058487F"/>
    <w:rsid w:val="00591DBE"/>
    <w:rsid w:val="00594076"/>
    <w:rsid w:val="005954E9"/>
    <w:rsid w:val="00596349"/>
    <w:rsid w:val="005964BD"/>
    <w:rsid w:val="005A1C2A"/>
    <w:rsid w:val="005A2133"/>
    <w:rsid w:val="005A3053"/>
    <w:rsid w:val="005B16A5"/>
    <w:rsid w:val="005B4510"/>
    <w:rsid w:val="005B4791"/>
    <w:rsid w:val="005B573F"/>
    <w:rsid w:val="005B6584"/>
    <w:rsid w:val="005B6C18"/>
    <w:rsid w:val="005C1FC3"/>
    <w:rsid w:val="005C254E"/>
    <w:rsid w:val="005C2EBE"/>
    <w:rsid w:val="005C3983"/>
    <w:rsid w:val="005C49FA"/>
    <w:rsid w:val="005D0A54"/>
    <w:rsid w:val="005E1D41"/>
    <w:rsid w:val="005E251B"/>
    <w:rsid w:val="005E6E42"/>
    <w:rsid w:val="005E7CDD"/>
    <w:rsid w:val="005F1C33"/>
    <w:rsid w:val="005F328F"/>
    <w:rsid w:val="005F3CEF"/>
    <w:rsid w:val="005F5229"/>
    <w:rsid w:val="005F6085"/>
    <w:rsid w:val="005F74B8"/>
    <w:rsid w:val="0060599A"/>
    <w:rsid w:val="00605FFC"/>
    <w:rsid w:val="0061227C"/>
    <w:rsid w:val="006144B8"/>
    <w:rsid w:val="00615845"/>
    <w:rsid w:val="006176ED"/>
    <w:rsid w:val="00622AD0"/>
    <w:rsid w:val="00625349"/>
    <w:rsid w:val="006340FE"/>
    <w:rsid w:val="00640566"/>
    <w:rsid w:val="00640F64"/>
    <w:rsid w:val="006417D8"/>
    <w:rsid w:val="00643A5E"/>
    <w:rsid w:val="0064648A"/>
    <w:rsid w:val="00646871"/>
    <w:rsid w:val="006472CA"/>
    <w:rsid w:val="00647826"/>
    <w:rsid w:val="006519B3"/>
    <w:rsid w:val="00652890"/>
    <w:rsid w:val="00652F75"/>
    <w:rsid w:val="00653614"/>
    <w:rsid w:val="006610E2"/>
    <w:rsid w:val="0066493A"/>
    <w:rsid w:val="006663F5"/>
    <w:rsid w:val="00666795"/>
    <w:rsid w:val="00666796"/>
    <w:rsid w:val="006738AF"/>
    <w:rsid w:val="00675388"/>
    <w:rsid w:val="006811E8"/>
    <w:rsid w:val="0068389D"/>
    <w:rsid w:val="006854D9"/>
    <w:rsid w:val="006862DC"/>
    <w:rsid w:val="006874D7"/>
    <w:rsid w:val="00690528"/>
    <w:rsid w:val="00694F10"/>
    <w:rsid w:val="006957F2"/>
    <w:rsid w:val="006A0243"/>
    <w:rsid w:val="006A137E"/>
    <w:rsid w:val="006A447A"/>
    <w:rsid w:val="006A6CBE"/>
    <w:rsid w:val="006A6F4F"/>
    <w:rsid w:val="006A7A66"/>
    <w:rsid w:val="006B0034"/>
    <w:rsid w:val="006B1D9C"/>
    <w:rsid w:val="006B716A"/>
    <w:rsid w:val="006C0C50"/>
    <w:rsid w:val="006C19C6"/>
    <w:rsid w:val="006C46C1"/>
    <w:rsid w:val="006C7B3A"/>
    <w:rsid w:val="006D0E3C"/>
    <w:rsid w:val="006D209E"/>
    <w:rsid w:val="006D5E07"/>
    <w:rsid w:val="006D7DB2"/>
    <w:rsid w:val="006E08D9"/>
    <w:rsid w:val="006E5134"/>
    <w:rsid w:val="006E5B5D"/>
    <w:rsid w:val="006E61DC"/>
    <w:rsid w:val="006F3E65"/>
    <w:rsid w:val="006F4BB1"/>
    <w:rsid w:val="00705137"/>
    <w:rsid w:val="007071E9"/>
    <w:rsid w:val="00710FE9"/>
    <w:rsid w:val="0071208A"/>
    <w:rsid w:val="007222A0"/>
    <w:rsid w:val="007233B9"/>
    <w:rsid w:val="007239D7"/>
    <w:rsid w:val="007252D0"/>
    <w:rsid w:val="00726401"/>
    <w:rsid w:val="0073069D"/>
    <w:rsid w:val="00731089"/>
    <w:rsid w:val="00732D55"/>
    <w:rsid w:val="00732E93"/>
    <w:rsid w:val="0073369A"/>
    <w:rsid w:val="007341AE"/>
    <w:rsid w:val="007341DC"/>
    <w:rsid w:val="00734A9B"/>
    <w:rsid w:val="0073613B"/>
    <w:rsid w:val="00736B77"/>
    <w:rsid w:val="00736C32"/>
    <w:rsid w:val="007418B7"/>
    <w:rsid w:val="00741F44"/>
    <w:rsid w:val="00743BE2"/>
    <w:rsid w:val="00751CDD"/>
    <w:rsid w:val="007522BA"/>
    <w:rsid w:val="00752B71"/>
    <w:rsid w:val="00752C45"/>
    <w:rsid w:val="00753F1D"/>
    <w:rsid w:val="0075773B"/>
    <w:rsid w:val="0076471B"/>
    <w:rsid w:val="0077221F"/>
    <w:rsid w:val="00772FA6"/>
    <w:rsid w:val="00775C4A"/>
    <w:rsid w:val="007803D4"/>
    <w:rsid w:val="0078141C"/>
    <w:rsid w:val="007913C2"/>
    <w:rsid w:val="0079170A"/>
    <w:rsid w:val="00792EE7"/>
    <w:rsid w:val="0079766F"/>
    <w:rsid w:val="007A26C0"/>
    <w:rsid w:val="007B0C75"/>
    <w:rsid w:val="007B4F7D"/>
    <w:rsid w:val="007C1D4D"/>
    <w:rsid w:val="007C2E65"/>
    <w:rsid w:val="007E50BD"/>
    <w:rsid w:val="007E74E8"/>
    <w:rsid w:val="007F11C0"/>
    <w:rsid w:val="007F3B2A"/>
    <w:rsid w:val="007F4427"/>
    <w:rsid w:val="007F5AB5"/>
    <w:rsid w:val="00800551"/>
    <w:rsid w:val="0080214C"/>
    <w:rsid w:val="0080370E"/>
    <w:rsid w:val="00804BDD"/>
    <w:rsid w:val="008052FF"/>
    <w:rsid w:val="00812D7A"/>
    <w:rsid w:val="00813C54"/>
    <w:rsid w:val="00813EE2"/>
    <w:rsid w:val="00816123"/>
    <w:rsid w:val="008255C5"/>
    <w:rsid w:val="00825EC5"/>
    <w:rsid w:val="008307A3"/>
    <w:rsid w:val="00832DE3"/>
    <w:rsid w:val="0083642D"/>
    <w:rsid w:val="008371C3"/>
    <w:rsid w:val="008416BA"/>
    <w:rsid w:val="0084456E"/>
    <w:rsid w:val="00845288"/>
    <w:rsid w:val="00851B3D"/>
    <w:rsid w:val="0085469A"/>
    <w:rsid w:val="00854F26"/>
    <w:rsid w:val="0085713C"/>
    <w:rsid w:val="00860DE3"/>
    <w:rsid w:val="00863D65"/>
    <w:rsid w:val="008644C4"/>
    <w:rsid w:val="0086592A"/>
    <w:rsid w:val="00867D34"/>
    <w:rsid w:val="0087189A"/>
    <w:rsid w:val="00872A1A"/>
    <w:rsid w:val="00872A8F"/>
    <w:rsid w:val="00873D70"/>
    <w:rsid w:val="0087744F"/>
    <w:rsid w:val="00882BFE"/>
    <w:rsid w:val="00882F90"/>
    <w:rsid w:val="0088377B"/>
    <w:rsid w:val="00884F29"/>
    <w:rsid w:val="008864C8"/>
    <w:rsid w:val="00891254"/>
    <w:rsid w:val="00893018"/>
    <w:rsid w:val="00893131"/>
    <w:rsid w:val="00893ED7"/>
    <w:rsid w:val="00894C67"/>
    <w:rsid w:val="008A1CB3"/>
    <w:rsid w:val="008A36E4"/>
    <w:rsid w:val="008A47E7"/>
    <w:rsid w:val="008A7D0D"/>
    <w:rsid w:val="008B0F81"/>
    <w:rsid w:val="008B1ACA"/>
    <w:rsid w:val="008B48E2"/>
    <w:rsid w:val="008C6328"/>
    <w:rsid w:val="008E205C"/>
    <w:rsid w:val="008E2E67"/>
    <w:rsid w:val="008E618D"/>
    <w:rsid w:val="008F015C"/>
    <w:rsid w:val="008F2B26"/>
    <w:rsid w:val="008F429B"/>
    <w:rsid w:val="008F47B3"/>
    <w:rsid w:val="00903A7C"/>
    <w:rsid w:val="00904EAA"/>
    <w:rsid w:val="00905ACB"/>
    <w:rsid w:val="00921424"/>
    <w:rsid w:val="00925DA0"/>
    <w:rsid w:val="00926168"/>
    <w:rsid w:val="009278C2"/>
    <w:rsid w:val="00931455"/>
    <w:rsid w:val="00931A79"/>
    <w:rsid w:val="00931F34"/>
    <w:rsid w:val="00934122"/>
    <w:rsid w:val="00940C50"/>
    <w:rsid w:val="00941BA6"/>
    <w:rsid w:val="0094460C"/>
    <w:rsid w:val="009446FE"/>
    <w:rsid w:val="00947C95"/>
    <w:rsid w:val="0095722C"/>
    <w:rsid w:val="009608F7"/>
    <w:rsid w:val="00961BBB"/>
    <w:rsid w:val="0096310A"/>
    <w:rsid w:val="00964E56"/>
    <w:rsid w:val="0096711E"/>
    <w:rsid w:val="009676AD"/>
    <w:rsid w:val="00976F40"/>
    <w:rsid w:val="009806CA"/>
    <w:rsid w:val="00982F0F"/>
    <w:rsid w:val="00985269"/>
    <w:rsid w:val="00985FCB"/>
    <w:rsid w:val="009864F3"/>
    <w:rsid w:val="009876B7"/>
    <w:rsid w:val="00990BA6"/>
    <w:rsid w:val="00990BAA"/>
    <w:rsid w:val="00991C8B"/>
    <w:rsid w:val="00995485"/>
    <w:rsid w:val="00996BEF"/>
    <w:rsid w:val="009A1D17"/>
    <w:rsid w:val="009A2507"/>
    <w:rsid w:val="009A47E8"/>
    <w:rsid w:val="009B143B"/>
    <w:rsid w:val="009B3037"/>
    <w:rsid w:val="009B4919"/>
    <w:rsid w:val="009B5B0C"/>
    <w:rsid w:val="009C00EE"/>
    <w:rsid w:val="009C2551"/>
    <w:rsid w:val="009C422A"/>
    <w:rsid w:val="009C683F"/>
    <w:rsid w:val="009C7950"/>
    <w:rsid w:val="009D02C7"/>
    <w:rsid w:val="009D3E17"/>
    <w:rsid w:val="009D4713"/>
    <w:rsid w:val="009E2CFA"/>
    <w:rsid w:val="009E46C8"/>
    <w:rsid w:val="009E4866"/>
    <w:rsid w:val="009E4F03"/>
    <w:rsid w:val="009E607D"/>
    <w:rsid w:val="009E7FEB"/>
    <w:rsid w:val="009F3F57"/>
    <w:rsid w:val="009F46D1"/>
    <w:rsid w:val="009F7803"/>
    <w:rsid w:val="00A027B3"/>
    <w:rsid w:val="00A041DB"/>
    <w:rsid w:val="00A05219"/>
    <w:rsid w:val="00A053A9"/>
    <w:rsid w:val="00A05AB4"/>
    <w:rsid w:val="00A064DF"/>
    <w:rsid w:val="00A07EEF"/>
    <w:rsid w:val="00A1130D"/>
    <w:rsid w:val="00A118E7"/>
    <w:rsid w:val="00A144AC"/>
    <w:rsid w:val="00A145E5"/>
    <w:rsid w:val="00A15D35"/>
    <w:rsid w:val="00A174B0"/>
    <w:rsid w:val="00A17F0E"/>
    <w:rsid w:val="00A20E65"/>
    <w:rsid w:val="00A21B4F"/>
    <w:rsid w:val="00A23386"/>
    <w:rsid w:val="00A23D9F"/>
    <w:rsid w:val="00A240B9"/>
    <w:rsid w:val="00A242AE"/>
    <w:rsid w:val="00A31E1C"/>
    <w:rsid w:val="00A31FE5"/>
    <w:rsid w:val="00A41F35"/>
    <w:rsid w:val="00A450EA"/>
    <w:rsid w:val="00A45497"/>
    <w:rsid w:val="00A46692"/>
    <w:rsid w:val="00A47BFB"/>
    <w:rsid w:val="00A55364"/>
    <w:rsid w:val="00A5700B"/>
    <w:rsid w:val="00A60F5E"/>
    <w:rsid w:val="00A6162D"/>
    <w:rsid w:val="00A616B9"/>
    <w:rsid w:val="00A62BAB"/>
    <w:rsid w:val="00A653E5"/>
    <w:rsid w:val="00A709C8"/>
    <w:rsid w:val="00A75E4F"/>
    <w:rsid w:val="00A81033"/>
    <w:rsid w:val="00A81364"/>
    <w:rsid w:val="00A834ED"/>
    <w:rsid w:val="00A92898"/>
    <w:rsid w:val="00A9495E"/>
    <w:rsid w:val="00AA1396"/>
    <w:rsid w:val="00AA182A"/>
    <w:rsid w:val="00AA1B16"/>
    <w:rsid w:val="00AA62F1"/>
    <w:rsid w:val="00AA7525"/>
    <w:rsid w:val="00AB0F28"/>
    <w:rsid w:val="00AB644B"/>
    <w:rsid w:val="00AB7557"/>
    <w:rsid w:val="00AC0FEE"/>
    <w:rsid w:val="00AC3058"/>
    <w:rsid w:val="00AD041B"/>
    <w:rsid w:val="00AD06BE"/>
    <w:rsid w:val="00AD0707"/>
    <w:rsid w:val="00AD6180"/>
    <w:rsid w:val="00AD63CC"/>
    <w:rsid w:val="00AD69A4"/>
    <w:rsid w:val="00AE20A1"/>
    <w:rsid w:val="00AE2244"/>
    <w:rsid w:val="00AE41A7"/>
    <w:rsid w:val="00AE74F3"/>
    <w:rsid w:val="00AE7A9F"/>
    <w:rsid w:val="00AF6049"/>
    <w:rsid w:val="00B06E43"/>
    <w:rsid w:val="00B11708"/>
    <w:rsid w:val="00B12C3C"/>
    <w:rsid w:val="00B13607"/>
    <w:rsid w:val="00B177BF"/>
    <w:rsid w:val="00B2045C"/>
    <w:rsid w:val="00B212F2"/>
    <w:rsid w:val="00B21901"/>
    <w:rsid w:val="00B22903"/>
    <w:rsid w:val="00B31F50"/>
    <w:rsid w:val="00B31F8D"/>
    <w:rsid w:val="00B3454D"/>
    <w:rsid w:val="00B3512B"/>
    <w:rsid w:val="00B36F8D"/>
    <w:rsid w:val="00B37085"/>
    <w:rsid w:val="00B41160"/>
    <w:rsid w:val="00B41A78"/>
    <w:rsid w:val="00B41B7E"/>
    <w:rsid w:val="00B41E97"/>
    <w:rsid w:val="00B423E8"/>
    <w:rsid w:val="00B435D9"/>
    <w:rsid w:val="00B444AD"/>
    <w:rsid w:val="00B47F76"/>
    <w:rsid w:val="00B508A5"/>
    <w:rsid w:val="00B527C3"/>
    <w:rsid w:val="00B568A2"/>
    <w:rsid w:val="00B5694F"/>
    <w:rsid w:val="00B62610"/>
    <w:rsid w:val="00B6618F"/>
    <w:rsid w:val="00B713E0"/>
    <w:rsid w:val="00B7662A"/>
    <w:rsid w:val="00B874E7"/>
    <w:rsid w:val="00B905F9"/>
    <w:rsid w:val="00B91011"/>
    <w:rsid w:val="00B91577"/>
    <w:rsid w:val="00B927A8"/>
    <w:rsid w:val="00B9357D"/>
    <w:rsid w:val="00B951C1"/>
    <w:rsid w:val="00B95FB7"/>
    <w:rsid w:val="00B97A65"/>
    <w:rsid w:val="00BA2275"/>
    <w:rsid w:val="00BB1DB5"/>
    <w:rsid w:val="00BB3218"/>
    <w:rsid w:val="00BB4E60"/>
    <w:rsid w:val="00BC1B26"/>
    <w:rsid w:val="00BC35E6"/>
    <w:rsid w:val="00BC447F"/>
    <w:rsid w:val="00BC583E"/>
    <w:rsid w:val="00BC7FCB"/>
    <w:rsid w:val="00BD1B27"/>
    <w:rsid w:val="00BD1C25"/>
    <w:rsid w:val="00BD2C00"/>
    <w:rsid w:val="00BD5B03"/>
    <w:rsid w:val="00BD651C"/>
    <w:rsid w:val="00BE1C85"/>
    <w:rsid w:val="00BE2F95"/>
    <w:rsid w:val="00BE5106"/>
    <w:rsid w:val="00BE7458"/>
    <w:rsid w:val="00BF45BA"/>
    <w:rsid w:val="00C028C5"/>
    <w:rsid w:val="00C030A0"/>
    <w:rsid w:val="00C11C97"/>
    <w:rsid w:val="00C15371"/>
    <w:rsid w:val="00C171DB"/>
    <w:rsid w:val="00C2164C"/>
    <w:rsid w:val="00C221D1"/>
    <w:rsid w:val="00C22AE9"/>
    <w:rsid w:val="00C259FD"/>
    <w:rsid w:val="00C2601A"/>
    <w:rsid w:val="00C27D1A"/>
    <w:rsid w:val="00C32103"/>
    <w:rsid w:val="00C32694"/>
    <w:rsid w:val="00C36DED"/>
    <w:rsid w:val="00C41EBA"/>
    <w:rsid w:val="00C42CD2"/>
    <w:rsid w:val="00C4430A"/>
    <w:rsid w:val="00C50D31"/>
    <w:rsid w:val="00C518A6"/>
    <w:rsid w:val="00C53E6F"/>
    <w:rsid w:val="00C55CE3"/>
    <w:rsid w:val="00C56081"/>
    <w:rsid w:val="00C56CDE"/>
    <w:rsid w:val="00C60EE6"/>
    <w:rsid w:val="00C65B47"/>
    <w:rsid w:val="00C7255B"/>
    <w:rsid w:val="00C80F9C"/>
    <w:rsid w:val="00C8669B"/>
    <w:rsid w:val="00C90AED"/>
    <w:rsid w:val="00C9152C"/>
    <w:rsid w:val="00C96353"/>
    <w:rsid w:val="00C97F41"/>
    <w:rsid w:val="00CA4CA2"/>
    <w:rsid w:val="00CA631E"/>
    <w:rsid w:val="00CA6F63"/>
    <w:rsid w:val="00CB0906"/>
    <w:rsid w:val="00CB480A"/>
    <w:rsid w:val="00CB520B"/>
    <w:rsid w:val="00CC3060"/>
    <w:rsid w:val="00CC5EE8"/>
    <w:rsid w:val="00CC631D"/>
    <w:rsid w:val="00CC63EF"/>
    <w:rsid w:val="00CD2143"/>
    <w:rsid w:val="00CD3A8E"/>
    <w:rsid w:val="00CD46A4"/>
    <w:rsid w:val="00CE0222"/>
    <w:rsid w:val="00CE2F1C"/>
    <w:rsid w:val="00CF390B"/>
    <w:rsid w:val="00CF487A"/>
    <w:rsid w:val="00CF50F1"/>
    <w:rsid w:val="00CF5886"/>
    <w:rsid w:val="00CF59FB"/>
    <w:rsid w:val="00CF602A"/>
    <w:rsid w:val="00CF6E08"/>
    <w:rsid w:val="00CF6F48"/>
    <w:rsid w:val="00D01E94"/>
    <w:rsid w:val="00D0230B"/>
    <w:rsid w:val="00D06F66"/>
    <w:rsid w:val="00D1243E"/>
    <w:rsid w:val="00D16502"/>
    <w:rsid w:val="00D24BC8"/>
    <w:rsid w:val="00D256CC"/>
    <w:rsid w:val="00D26F60"/>
    <w:rsid w:val="00D32F02"/>
    <w:rsid w:val="00D33D08"/>
    <w:rsid w:val="00D34333"/>
    <w:rsid w:val="00D35B94"/>
    <w:rsid w:val="00D41430"/>
    <w:rsid w:val="00D42431"/>
    <w:rsid w:val="00D44C18"/>
    <w:rsid w:val="00D45A37"/>
    <w:rsid w:val="00D46FD4"/>
    <w:rsid w:val="00D476DD"/>
    <w:rsid w:val="00D47E92"/>
    <w:rsid w:val="00D520EC"/>
    <w:rsid w:val="00D5236D"/>
    <w:rsid w:val="00D5390A"/>
    <w:rsid w:val="00D554D7"/>
    <w:rsid w:val="00D57078"/>
    <w:rsid w:val="00D6072B"/>
    <w:rsid w:val="00D6382F"/>
    <w:rsid w:val="00D65CA8"/>
    <w:rsid w:val="00D6651B"/>
    <w:rsid w:val="00D7198D"/>
    <w:rsid w:val="00D75F69"/>
    <w:rsid w:val="00D80E3D"/>
    <w:rsid w:val="00D932DF"/>
    <w:rsid w:val="00D94A99"/>
    <w:rsid w:val="00D950AE"/>
    <w:rsid w:val="00D95E0F"/>
    <w:rsid w:val="00DA4A3B"/>
    <w:rsid w:val="00DB03BF"/>
    <w:rsid w:val="00DC39CD"/>
    <w:rsid w:val="00DD36F3"/>
    <w:rsid w:val="00DD38F7"/>
    <w:rsid w:val="00DD51B5"/>
    <w:rsid w:val="00DD7D38"/>
    <w:rsid w:val="00DE6F20"/>
    <w:rsid w:val="00DF42AD"/>
    <w:rsid w:val="00DF5FBC"/>
    <w:rsid w:val="00E014AD"/>
    <w:rsid w:val="00E03653"/>
    <w:rsid w:val="00E04030"/>
    <w:rsid w:val="00E06F88"/>
    <w:rsid w:val="00E075B7"/>
    <w:rsid w:val="00E12FB9"/>
    <w:rsid w:val="00E14230"/>
    <w:rsid w:val="00E1554E"/>
    <w:rsid w:val="00E174FB"/>
    <w:rsid w:val="00E206BE"/>
    <w:rsid w:val="00E27604"/>
    <w:rsid w:val="00E301A0"/>
    <w:rsid w:val="00E303BD"/>
    <w:rsid w:val="00E363CC"/>
    <w:rsid w:val="00E46247"/>
    <w:rsid w:val="00E46599"/>
    <w:rsid w:val="00E5328E"/>
    <w:rsid w:val="00E55B57"/>
    <w:rsid w:val="00E560E2"/>
    <w:rsid w:val="00E574BE"/>
    <w:rsid w:val="00E6103D"/>
    <w:rsid w:val="00E61644"/>
    <w:rsid w:val="00E7541D"/>
    <w:rsid w:val="00E775C3"/>
    <w:rsid w:val="00E852A3"/>
    <w:rsid w:val="00E9211C"/>
    <w:rsid w:val="00E92780"/>
    <w:rsid w:val="00EA21B1"/>
    <w:rsid w:val="00EA2597"/>
    <w:rsid w:val="00EA3240"/>
    <w:rsid w:val="00EA32AE"/>
    <w:rsid w:val="00EA66D3"/>
    <w:rsid w:val="00EA7E20"/>
    <w:rsid w:val="00EB2E60"/>
    <w:rsid w:val="00EB61CF"/>
    <w:rsid w:val="00EB6FBF"/>
    <w:rsid w:val="00EC10FD"/>
    <w:rsid w:val="00EC198F"/>
    <w:rsid w:val="00EC5FE7"/>
    <w:rsid w:val="00EC7693"/>
    <w:rsid w:val="00ED45AD"/>
    <w:rsid w:val="00ED47B1"/>
    <w:rsid w:val="00ED4CB1"/>
    <w:rsid w:val="00ED68EE"/>
    <w:rsid w:val="00ED7F93"/>
    <w:rsid w:val="00EE367F"/>
    <w:rsid w:val="00EE448A"/>
    <w:rsid w:val="00EE5027"/>
    <w:rsid w:val="00EF1EEB"/>
    <w:rsid w:val="00EF1F1F"/>
    <w:rsid w:val="00EF1F41"/>
    <w:rsid w:val="00EF20AD"/>
    <w:rsid w:val="00EF3421"/>
    <w:rsid w:val="00EF523D"/>
    <w:rsid w:val="00EF68F0"/>
    <w:rsid w:val="00EF75D4"/>
    <w:rsid w:val="00F006E6"/>
    <w:rsid w:val="00F029C7"/>
    <w:rsid w:val="00F16873"/>
    <w:rsid w:val="00F21991"/>
    <w:rsid w:val="00F23046"/>
    <w:rsid w:val="00F23A28"/>
    <w:rsid w:val="00F27D3C"/>
    <w:rsid w:val="00F33EFE"/>
    <w:rsid w:val="00F35A2F"/>
    <w:rsid w:val="00F4128B"/>
    <w:rsid w:val="00F41588"/>
    <w:rsid w:val="00F43560"/>
    <w:rsid w:val="00F457A9"/>
    <w:rsid w:val="00F504A9"/>
    <w:rsid w:val="00F5163D"/>
    <w:rsid w:val="00F5319D"/>
    <w:rsid w:val="00F538E7"/>
    <w:rsid w:val="00F56232"/>
    <w:rsid w:val="00F619F9"/>
    <w:rsid w:val="00F66CD5"/>
    <w:rsid w:val="00F70586"/>
    <w:rsid w:val="00F7456A"/>
    <w:rsid w:val="00F75772"/>
    <w:rsid w:val="00F75AB2"/>
    <w:rsid w:val="00F75DB8"/>
    <w:rsid w:val="00F7617F"/>
    <w:rsid w:val="00F83592"/>
    <w:rsid w:val="00F85FA6"/>
    <w:rsid w:val="00F90024"/>
    <w:rsid w:val="00F906EB"/>
    <w:rsid w:val="00F9123B"/>
    <w:rsid w:val="00FA461F"/>
    <w:rsid w:val="00FA5DB6"/>
    <w:rsid w:val="00FA7472"/>
    <w:rsid w:val="00FB45CE"/>
    <w:rsid w:val="00FB769C"/>
    <w:rsid w:val="00FB7BBD"/>
    <w:rsid w:val="00FC04D3"/>
    <w:rsid w:val="00FC1485"/>
    <w:rsid w:val="00FC3DD8"/>
    <w:rsid w:val="00FC52C1"/>
    <w:rsid w:val="00FC721C"/>
    <w:rsid w:val="00FC77A6"/>
    <w:rsid w:val="00FC7E99"/>
    <w:rsid w:val="00FD5C26"/>
    <w:rsid w:val="00FE40BE"/>
    <w:rsid w:val="00FE5F73"/>
    <w:rsid w:val="00FE7341"/>
    <w:rsid w:val="00FE7EF2"/>
    <w:rsid w:val="00FF0379"/>
    <w:rsid w:val="00FF0FB0"/>
    <w:rsid w:val="00FF30B8"/>
    <w:rsid w:val="00FF46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6D52D"/>
  <w15:chartTrackingRefBased/>
  <w15:docId w15:val="{38853554-797E-4809-9D27-248671CB3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4B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E41A7"/>
    <w:rPr>
      <w:sz w:val="16"/>
      <w:szCs w:val="16"/>
    </w:rPr>
  </w:style>
  <w:style w:type="paragraph" w:styleId="CommentText">
    <w:name w:val="annotation text"/>
    <w:basedOn w:val="Normal"/>
    <w:link w:val="CommentTextChar"/>
    <w:uiPriority w:val="99"/>
    <w:semiHidden/>
    <w:unhideWhenUsed/>
    <w:rsid w:val="00AE41A7"/>
    <w:pPr>
      <w:spacing w:line="240" w:lineRule="auto"/>
    </w:pPr>
    <w:rPr>
      <w:sz w:val="20"/>
      <w:szCs w:val="20"/>
    </w:rPr>
  </w:style>
  <w:style w:type="character" w:customStyle="1" w:styleId="CommentTextChar">
    <w:name w:val="Comment Text Char"/>
    <w:basedOn w:val="DefaultParagraphFont"/>
    <w:link w:val="CommentText"/>
    <w:uiPriority w:val="99"/>
    <w:semiHidden/>
    <w:rsid w:val="00AE41A7"/>
    <w:rPr>
      <w:sz w:val="20"/>
      <w:szCs w:val="20"/>
    </w:rPr>
  </w:style>
  <w:style w:type="paragraph" w:styleId="CommentSubject">
    <w:name w:val="annotation subject"/>
    <w:basedOn w:val="CommentText"/>
    <w:next w:val="CommentText"/>
    <w:link w:val="CommentSubjectChar"/>
    <w:uiPriority w:val="99"/>
    <w:semiHidden/>
    <w:unhideWhenUsed/>
    <w:rsid w:val="00AE41A7"/>
    <w:rPr>
      <w:b/>
      <w:bCs/>
    </w:rPr>
  </w:style>
  <w:style w:type="character" w:customStyle="1" w:styleId="CommentSubjectChar">
    <w:name w:val="Comment Subject Char"/>
    <w:basedOn w:val="CommentTextChar"/>
    <w:link w:val="CommentSubject"/>
    <w:uiPriority w:val="99"/>
    <w:semiHidden/>
    <w:rsid w:val="00AE41A7"/>
    <w:rPr>
      <w:b/>
      <w:bCs/>
      <w:sz w:val="20"/>
      <w:szCs w:val="20"/>
    </w:rPr>
  </w:style>
  <w:style w:type="paragraph" w:styleId="BalloonText">
    <w:name w:val="Balloon Text"/>
    <w:basedOn w:val="Normal"/>
    <w:link w:val="BalloonTextChar"/>
    <w:uiPriority w:val="99"/>
    <w:semiHidden/>
    <w:unhideWhenUsed/>
    <w:rsid w:val="00AE4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1A7"/>
    <w:rPr>
      <w:rFonts w:ascii="Tahoma" w:hAnsi="Tahoma" w:cs="Tahoma"/>
      <w:sz w:val="16"/>
      <w:szCs w:val="16"/>
    </w:rPr>
  </w:style>
  <w:style w:type="paragraph" w:styleId="ListParagraph">
    <w:name w:val="List Paragraph"/>
    <w:basedOn w:val="Normal"/>
    <w:uiPriority w:val="34"/>
    <w:qFormat/>
    <w:rsid w:val="00903A7C"/>
    <w:pPr>
      <w:ind w:left="720"/>
      <w:contextualSpacing/>
    </w:pPr>
  </w:style>
  <w:style w:type="paragraph" w:styleId="Revision">
    <w:name w:val="Revision"/>
    <w:hidden/>
    <w:uiPriority w:val="99"/>
    <w:semiHidden/>
    <w:rsid w:val="00CD2143"/>
    <w:rPr>
      <w:sz w:val="22"/>
      <w:szCs w:val="22"/>
    </w:rPr>
  </w:style>
  <w:style w:type="character" w:styleId="PlaceholderText">
    <w:name w:val="Placeholder Text"/>
    <w:basedOn w:val="DefaultParagraphFont"/>
    <w:uiPriority w:val="99"/>
    <w:semiHidden/>
    <w:rsid w:val="004F28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4E469-FB57-2E4F-A85A-807201130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52410</Words>
  <Characters>298739</Characters>
  <Application>Microsoft Office Word</Application>
  <DocSecurity>0</DocSecurity>
  <Lines>2489</Lines>
  <Paragraphs>700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Fonseca</dc:creator>
  <cp:keywords/>
  <cp:lastModifiedBy>Kristof Tessier Carl</cp:lastModifiedBy>
  <cp:revision>2</cp:revision>
  <dcterms:created xsi:type="dcterms:W3CDTF">2020-06-03T15:38:00Z</dcterms:created>
  <dcterms:modified xsi:type="dcterms:W3CDTF">2020-06-03T15:38:00Z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aa2e38c4-e653-3e83-b5ba-822d5e215880</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